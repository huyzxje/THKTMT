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6E6B39" w:rsidR="00C14A75" w:rsidP="006E6B39" w:rsidRDefault="00C812E9" w14:paraId="42A7B494" w14:textId="382245F2">
      <w:pPr>
        <w:jc w:val="center"/>
        <w:rPr>
          <w:rFonts w:ascii="Cambria Math" w:hAnsi="Cambria Math"/>
          <w:b/>
          <w:bCs/>
          <w:sz w:val="48"/>
          <w:szCs w:val="48"/>
        </w:rPr>
      </w:pPr>
      <w:ins w:author="Microsoft Word" w:date="2023-12-20T07:44:00Z" w:id="0"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</w:ins>
      <w:r w:rsidRPr="006E6B39" w:rsidR="006E6B39">
        <w:rPr>
          <w:rFonts w:ascii="Cambria Math" w:hAnsi="Cambria Math"/>
          <w:b/>
          <w:bCs/>
          <w:sz w:val="48"/>
          <w:szCs w:val="48"/>
        </w:rPr>
        <w:t>Computer Architecture Lab</w:t>
      </w:r>
      <w:r w:rsidR="000E7A58">
        <w:rPr>
          <w:rFonts w:ascii="Cambria Math" w:hAnsi="Cambria Math"/>
          <w:b/>
          <w:bCs/>
          <w:sz w:val="48"/>
          <w:szCs w:val="48"/>
        </w:rPr>
        <w:t xml:space="preserve"> </w:t>
      </w:r>
      <w:r w:rsidRPr="006E6B39" w:rsidR="006E6B39">
        <w:rPr>
          <w:rFonts w:ascii="Cambria Math" w:hAnsi="Cambria Math"/>
          <w:b/>
          <w:bCs/>
          <w:sz w:val="48"/>
          <w:szCs w:val="48"/>
        </w:rPr>
        <w:t>Report</w:t>
      </w:r>
      <w:r w:rsidR="00A70F66">
        <w:rPr>
          <w:rFonts w:ascii="Cambria Math" w:hAnsi="Cambria Math"/>
          <w:b/>
          <w:bCs/>
          <w:sz w:val="48"/>
          <w:szCs w:val="48"/>
        </w:rPr>
        <w:t xml:space="preserve"> Week 1</w:t>
      </w:r>
      <w:r w:rsidR="00540C70">
        <w:rPr>
          <w:rFonts w:ascii="Cambria Math" w:hAnsi="Cambria Math"/>
          <w:b/>
          <w:bCs/>
          <w:sz w:val="48"/>
          <w:szCs w:val="48"/>
        </w:rPr>
        <w:t>0.1</w:t>
      </w:r>
    </w:p>
    <w:p w:rsidRPr="006E6B39" w:rsidR="006E6B39" w:rsidP="006E6B39" w:rsidRDefault="4E84F303" w14:paraId="4B3A076C" w14:textId="1F7D2E26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46022CD7">
        <w:rPr>
          <w:rFonts w:ascii="Cambria Math" w:hAnsi="Cambria Math"/>
          <w:b/>
          <w:bCs/>
          <w:sz w:val="40"/>
          <w:szCs w:val="40"/>
        </w:rPr>
        <w:t>Full name:</w:t>
      </w:r>
      <w:r w:rsidRPr="46022CD7" w:rsidR="78EE39CB">
        <w:rPr>
          <w:rFonts w:ascii="Cambria Math" w:hAnsi="Cambria Math"/>
          <w:b/>
          <w:bCs/>
          <w:sz w:val="40"/>
          <w:szCs w:val="40"/>
        </w:rPr>
        <w:t xml:space="preserve"> </w:t>
      </w:r>
      <w:r w:rsidR="0035694D">
        <w:rPr>
          <w:rFonts w:ascii="Cambria Math" w:hAnsi="Cambria Math"/>
          <w:b/>
          <w:bCs/>
          <w:sz w:val="40"/>
          <w:szCs w:val="40"/>
        </w:rPr>
        <w:t xml:space="preserve">Nguyen </w:t>
      </w:r>
      <w:r w:rsidR="00540C70">
        <w:rPr>
          <w:rFonts w:ascii="Cambria Math" w:hAnsi="Cambria Math"/>
          <w:b/>
          <w:bCs/>
          <w:sz w:val="40"/>
          <w:szCs w:val="40"/>
        </w:rPr>
        <w:t>Huu Phuc</w:t>
      </w:r>
    </w:p>
    <w:p w:rsidRPr="006E6B39" w:rsidR="006E6B39" w:rsidP="006E6B39" w:rsidRDefault="006E6B39" w14:paraId="2F0F7D6E" w14:textId="40E4DF3C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57F10F03">
        <w:rPr>
          <w:rFonts w:ascii="Cambria Math" w:hAnsi="Cambria Math"/>
          <w:b/>
          <w:bCs/>
          <w:sz w:val="40"/>
          <w:szCs w:val="40"/>
        </w:rPr>
        <w:t>Student ID:</w:t>
      </w:r>
      <w:r w:rsidRPr="57F10F03" w:rsidR="14A1A728">
        <w:rPr>
          <w:rFonts w:ascii="Cambria Math" w:hAnsi="Cambria Math"/>
          <w:b/>
          <w:bCs/>
          <w:sz w:val="40"/>
          <w:szCs w:val="40"/>
        </w:rPr>
        <w:t xml:space="preserve"> </w:t>
      </w:r>
      <w:r w:rsidR="0035694D">
        <w:rPr>
          <w:rFonts w:ascii="Cambria Math" w:hAnsi="Cambria Math"/>
          <w:b/>
          <w:bCs/>
          <w:sz w:val="40"/>
          <w:szCs w:val="40"/>
        </w:rPr>
        <w:t>202152</w:t>
      </w:r>
      <w:r w:rsidR="00540C70">
        <w:rPr>
          <w:rFonts w:ascii="Cambria Math" w:hAnsi="Cambria Math"/>
          <w:b/>
          <w:bCs/>
          <w:sz w:val="40"/>
          <w:szCs w:val="40"/>
        </w:rPr>
        <w:t>34</w:t>
      </w:r>
    </w:p>
    <w:p w:rsidR="46022CD7" w:rsidP="46022CD7" w:rsidRDefault="4E84F303" w14:paraId="03E44BB4" w14:textId="08AB42C2">
      <w:pPr>
        <w:rPr>
          <w:rFonts w:ascii="Cambria Math" w:hAnsi="Cambria Math"/>
          <w:sz w:val="40"/>
          <w:szCs w:val="40"/>
          <w:u w:val="single"/>
        </w:rPr>
      </w:pPr>
      <w:r w:rsidRPr="46022CD7">
        <w:rPr>
          <w:rFonts w:ascii="Cambria Math" w:hAnsi="Cambria Math"/>
          <w:sz w:val="40"/>
          <w:szCs w:val="40"/>
          <w:u w:val="single"/>
        </w:rPr>
        <w:t>Assignment 1</w:t>
      </w:r>
    </w:p>
    <w:p w:rsidRPr="003443D6" w:rsidR="003443D6" w:rsidP="2554359B" w:rsidRDefault="003443D6" w14:paraId="225DE752" w14:textId="4DF58D51">
      <w:pPr>
        <w:rPr>
          <w:rFonts w:ascii="Cambria Math" w:hAnsi="Cambria Math"/>
        </w:rPr>
      </w:pPr>
      <w:r w:rsidRPr="2554359B" w:rsidR="003443D6">
        <w:rPr>
          <w:rFonts w:ascii="Cambria Math" w:hAnsi="Cambria Math"/>
        </w:rPr>
        <w:t>.</w:t>
      </w:r>
      <w:r w:rsidRPr="2554359B" w:rsidR="003443D6">
        <w:rPr>
          <w:rFonts w:ascii="Cambria Math" w:hAnsi="Cambria Math"/>
        </w:rPr>
        <w:t>eqv</w:t>
      </w:r>
      <w:r w:rsidRPr="2554359B" w:rsidR="003443D6">
        <w:rPr>
          <w:rFonts w:ascii="Cambria Math" w:hAnsi="Cambria Math"/>
        </w:rPr>
        <w:t xml:space="preserve"> SEVENSEG_</w:t>
      </w:r>
      <w:r>
        <w:tab/>
      </w:r>
      <w:r w:rsidRPr="2554359B" w:rsidR="003443D6">
        <w:rPr>
          <w:rFonts w:ascii="Cambria Math" w:hAnsi="Cambria Math"/>
        </w:rPr>
        <w:t>LEFT 0xFFFF0011</w:t>
      </w:r>
    </w:p>
    <w:p w:rsidRPr="003443D6" w:rsidR="003443D6" w:rsidP="003443D6" w:rsidRDefault="003443D6" w14:paraId="077FECC4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>.eqv SEVENSEG_RIGHT 0xFFFF0010</w:t>
      </w:r>
    </w:p>
    <w:p w:rsidRPr="003443D6" w:rsidR="003443D6" w:rsidP="003443D6" w:rsidRDefault="003443D6" w14:paraId="51AAC29D" w14:textId="77777777">
      <w:pPr>
        <w:rPr>
          <w:rFonts w:ascii="Cambria Math" w:hAnsi="Cambria Math"/>
          <w:szCs w:val="28"/>
        </w:rPr>
      </w:pPr>
    </w:p>
    <w:p w:rsidRPr="003443D6" w:rsidR="003443D6" w:rsidP="003443D6" w:rsidRDefault="003443D6" w14:paraId="1EF8EFB5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>.data</w:t>
      </w:r>
    </w:p>
    <w:p w:rsidRPr="003443D6" w:rsidR="003443D6" w:rsidP="003443D6" w:rsidRDefault="003443D6" w14:paraId="4F10B118" w14:textId="71D5B575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studentID: .word 0x1258  </w:t>
      </w:r>
    </w:p>
    <w:p w:rsidRPr="003443D6" w:rsidR="003443D6" w:rsidP="003443D6" w:rsidRDefault="003443D6" w14:paraId="4E66C45A" w14:textId="77777777">
      <w:pPr>
        <w:rPr>
          <w:rFonts w:ascii="Cambria Math" w:hAnsi="Cambria Math"/>
          <w:szCs w:val="28"/>
        </w:rPr>
      </w:pPr>
    </w:p>
    <w:p w:rsidRPr="003443D6" w:rsidR="003443D6" w:rsidP="003443D6" w:rsidRDefault="003443D6" w14:paraId="57879A58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># 7-segment display values for digits 0-9</w:t>
      </w:r>
    </w:p>
    <w:p w:rsidRPr="003443D6" w:rsidR="003443D6" w:rsidP="003443D6" w:rsidRDefault="003443D6" w14:paraId="08390028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>SEGMENT_VALUES: .word 0x3F, 0x06, 0x5B, 0x4F, 0x66, 0x6D, 0x7D, 0x07, 0x7F, 0x6F</w:t>
      </w:r>
    </w:p>
    <w:p w:rsidRPr="003443D6" w:rsidR="003443D6" w:rsidP="003443D6" w:rsidRDefault="003443D6" w14:paraId="0DC7BE60" w14:textId="77777777">
      <w:pPr>
        <w:rPr>
          <w:rFonts w:ascii="Cambria Math" w:hAnsi="Cambria Math"/>
          <w:szCs w:val="28"/>
        </w:rPr>
      </w:pPr>
    </w:p>
    <w:p w:rsidRPr="003443D6" w:rsidR="003443D6" w:rsidP="003443D6" w:rsidRDefault="003443D6" w14:paraId="42DF130F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>.text</w:t>
      </w:r>
    </w:p>
    <w:p w:rsidRPr="003443D6" w:rsidR="003443D6" w:rsidP="003443D6" w:rsidRDefault="003443D6" w14:paraId="02EB0A68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>main:</w:t>
      </w:r>
    </w:p>
    <w:p w:rsidRPr="003443D6" w:rsidR="003443D6" w:rsidP="003443D6" w:rsidRDefault="003443D6" w14:paraId="0DFAF719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lw $t0, studentID   # Load the student ID into register $t0</w:t>
      </w:r>
    </w:p>
    <w:p w:rsidRPr="003443D6" w:rsidR="003443D6" w:rsidP="003443D6" w:rsidRDefault="003443D6" w14:paraId="6FE64037" w14:textId="77777777">
      <w:pPr>
        <w:rPr>
          <w:rFonts w:ascii="Cambria Math" w:hAnsi="Cambria Math"/>
          <w:szCs w:val="28"/>
        </w:rPr>
      </w:pPr>
    </w:p>
    <w:p w:rsidRPr="003443D6" w:rsidR="003443D6" w:rsidP="003443D6" w:rsidRDefault="003443D6" w14:paraId="6F3A6F6B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andi $t1, $t0, 0xFF   # Extract the last</w:t>
      </w:r>
      <w:r w:rsidRPr="003443D6">
        <w:rPr>
          <w:rFonts w:ascii="Cambria Math" w:hAnsi="Cambria Math"/>
          <w:szCs w:val="28"/>
        </w:rPr>
        <w:lastRenderedPageBreak/>
        <w:t xml:space="preserve"> digit</w:t>
      </w:r>
    </w:p>
    <w:p w:rsidRPr="003443D6" w:rsidR="003443D6" w:rsidP="003443D6" w:rsidRDefault="003443D6" w14:paraId="2FD15C60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move $t2, $t1         # Copy the student ID to another register</w:t>
      </w:r>
    </w:p>
    <w:p w:rsidRPr="003443D6" w:rsidR="003443D6" w:rsidP="003443D6" w:rsidRDefault="003443D6" w14:paraId="0DD19623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srl $t2, $t2, 4        # Shift right to get the next digit</w:t>
      </w:r>
    </w:p>
    <w:p w:rsidRPr="003443D6" w:rsidR="003443D6" w:rsidP="003443D6" w:rsidRDefault="003443D6" w14:paraId="3C79663A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andi $t1, $t0, 0xF </w:t>
      </w:r>
    </w:p>
    <w:p w:rsidRPr="003443D6" w:rsidR="003443D6" w:rsidP="003443D6" w:rsidRDefault="003443D6" w14:paraId="18538AAD" w14:textId="77777777">
      <w:pPr>
        <w:rPr>
          <w:rFonts w:ascii="Cambria Math" w:hAnsi="Cambria Math"/>
          <w:szCs w:val="28"/>
        </w:rPr>
      </w:pPr>
    </w:p>
    <w:p w:rsidRPr="003443D6" w:rsidR="003443D6" w:rsidP="003443D6" w:rsidRDefault="003443D6" w14:paraId="57FBCCE3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# Calculate the address offset for SEGMENT_VALUES array</w:t>
      </w:r>
    </w:p>
    <w:p w:rsidRPr="003443D6" w:rsidR="003443D6" w:rsidP="003443D6" w:rsidRDefault="003443D6" w14:paraId="71F00996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li $t3, 4              # Each element in SEGMENT_VALUES is a word (4 bytes)</w:t>
      </w:r>
    </w:p>
    <w:p w:rsidRPr="003443D6" w:rsidR="003443D6" w:rsidP="003443D6" w:rsidRDefault="003443D6" w14:paraId="20ACB9A1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mul $t1, $t1, $t3      # Multiply the last digit by 4 to get the offset</w:t>
      </w:r>
    </w:p>
    <w:p w:rsidRPr="003443D6" w:rsidR="003443D6" w:rsidP="003443D6" w:rsidRDefault="003443D6" w14:paraId="1D5A0BF7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mul $t2, $t2, $t3      # Multiply the next digit by 4 to get the offset</w:t>
      </w:r>
    </w:p>
    <w:p w:rsidRPr="003443D6" w:rsidR="003443D6" w:rsidP="003443D6" w:rsidRDefault="003443D6" w14:paraId="2289B83B" w14:textId="77777777">
      <w:pPr>
        <w:rPr>
          <w:rFonts w:ascii="Cambria Math" w:hAnsi="Cambria Math"/>
          <w:szCs w:val="28"/>
        </w:rPr>
      </w:pPr>
    </w:p>
    <w:p w:rsidRPr="003443D6" w:rsidR="003443D6" w:rsidP="003443D6" w:rsidRDefault="003443D6" w14:paraId="186D7D70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# Display the last digit on the right 7-segment display</w:t>
      </w:r>
    </w:p>
    <w:p w:rsidRPr="003443D6" w:rsidR="003443D6" w:rsidP="003443D6" w:rsidRDefault="003443D6" w14:paraId="3B71E889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lw $a0, SEGMENT_VALUES($t1)  # Lo</w:t>
      </w:r>
      <w:r w:rsidRPr="003443D6">
        <w:rPr>
          <w:rFonts w:ascii="Cambria Math" w:hAnsi="Cambria Math"/>
          <w:szCs w:val="28"/>
        </w:rPr>
        <w:lastRenderedPageBreak/>
        <w:t>ad the segment value for the digit</w:t>
      </w:r>
    </w:p>
    <w:p w:rsidRPr="003443D6" w:rsidR="003443D6" w:rsidP="003443D6" w:rsidRDefault="003443D6" w14:paraId="1BF2A81D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jal SHOW_7SEG_RIGHT</w:t>
      </w:r>
    </w:p>
    <w:p w:rsidRPr="003443D6" w:rsidR="003443D6" w:rsidP="003443D6" w:rsidRDefault="003443D6" w14:paraId="472819EE" w14:textId="77777777">
      <w:pPr>
        <w:rPr>
          <w:rFonts w:ascii="Cambria Math" w:hAnsi="Cambria Math"/>
          <w:szCs w:val="28"/>
        </w:rPr>
      </w:pPr>
    </w:p>
    <w:p w:rsidRPr="003443D6" w:rsidR="003443D6" w:rsidP="003443D6" w:rsidRDefault="003443D6" w14:paraId="68779E8B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# Display the next digit on the left 7-segment display</w:t>
      </w:r>
    </w:p>
    <w:p w:rsidRPr="003443D6" w:rsidR="003443D6" w:rsidP="003443D6" w:rsidRDefault="003443D6" w14:paraId="500A2797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lw $a0, SEGMENT_VALUES($t2)  # Load the segment value for the digit</w:t>
      </w:r>
    </w:p>
    <w:p w:rsidRPr="003443D6" w:rsidR="003443D6" w:rsidP="003443D6" w:rsidRDefault="003443D6" w14:paraId="309DB7AE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jal SHOW_7SEG_LEFT</w:t>
      </w:r>
    </w:p>
    <w:p w:rsidRPr="003443D6" w:rsidR="003443D6" w:rsidP="003443D6" w:rsidRDefault="003443D6" w14:paraId="2D9C504D" w14:textId="77777777">
      <w:pPr>
        <w:rPr>
          <w:rFonts w:ascii="Cambria Math" w:hAnsi="Cambria Math"/>
          <w:szCs w:val="28"/>
        </w:rPr>
      </w:pPr>
    </w:p>
    <w:p w:rsidRPr="003443D6" w:rsidR="003443D6" w:rsidP="003443D6" w:rsidRDefault="003443D6" w14:paraId="60C15564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j exit</w:t>
      </w:r>
    </w:p>
    <w:p w:rsidRPr="003443D6" w:rsidR="003443D6" w:rsidP="003443D6" w:rsidRDefault="003443D6" w14:paraId="73F5B8BD" w14:textId="77777777">
      <w:pPr>
        <w:rPr>
          <w:rFonts w:ascii="Cambria Math" w:hAnsi="Cambria Math"/>
          <w:szCs w:val="28"/>
        </w:rPr>
      </w:pPr>
    </w:p>
    <w:p w:rsidRPr="003443D6" w:rsidR="003443D6" w:rsidP="003443D6" w:rsidRDefault="003443D6" w14:paraId="34BD1B94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>exit:</w:t>
      </w:r>
    </w:p>
    <w:p w:rsidRPr="003443D6" w:rsidR="003443D6" w:rsidP="003443D6" w:rsidRDefault="003443D6" w14:paraId="55D7CC6A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li $v0, 10</w:t>
      </w:r>
    </w:p>
    <w:p w:rsidRPr="003443D6" w:rsidR="003443D6" w:rsidP="003443D6" w:rsidRDefault="003443D6" w14:paraId="52C9DB91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syscall</w:t>
      </w:r>
    </w:p>
    <w:p w:rsidRPr="003443D6" w:rsidR="003443D6" w:rsidP="003443D6" w:rsidRDefault="003443D6" w14:paraId="24F93A72" w14:textId="77777777">
      <w:pPr>
        <w:rPr>
          <w:rFonts w:ascii="Cambria Math" w:hAnsi="Cambria Math"/>
          <w:szCs w:val="28"/>
        </w:rPr>
      </w:pPr>
    </w:p>
    <w:p w:rsidRPr="003443D6" w:rsidR="003443D6" w:rsidP="003443D6" w:rsidRDefault="003443D6" w14:paraId="0843E90E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>SHOW_7SEG_LEFT:</w:t>
      </w:r>
    </w:p>
    <w:p w:rsidRPr="003443D6" w:rsidR="003443D6" w:rsidP="003443D6" w:rsidRDefault="003443D6" w14:paraId="3050760F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li $t0, SEVENSEG_LEFT</w:t>
      </w:r>
    </w:p>
    <w:p w:rsidRPr="003443D6" w:rsidR="003443D6" w:rsidP="003443D6" w:rsidRDefault="003443D6" w14:paraId="19CDEB3A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sb $a0, 0($t0)</w:t>
      </w:r>
    </w:p>
    <w:p w:rsidRPr="003443D6" w:rsidR="003443D6" w:rsidP="003443D6" w:rsidRDefault="003443D6" w14:paraId="0BC5D861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jr $ra</w:t>
      </w:r>
    </w:p>
    <w:p w:rsidRPr="003443D6" w:rsidR="003443D6" w:rsidP="003443D6" w:rsidRDefault="003443D6" w14:paraId="400ABF94" w14:textId="77777777">
      <w:pPr>
        <w:rPr>
          <w:rFonts w:ascii="Cambria Math" w:hAnsi="Cambria Math"/>
          <w:szCs w:val="28"/>
        </w:rPr>
      </w:pPr>
    </w:p>
    <w:p w:rsidRPr="003443D6" w:rsidR="003443D6" w:rsidP="003443D6" w:rsidRDefault="003443D6" w14:paraId="77646F66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>SHOW_7SEG_RIGHT:</w:t>
      </w:r>
    </w:p>
    <w:p w:rsidRPr="003443D6" w:rsidR="003443D6" w:rsidP="003443D6" w:rsidRDefault="003443D6" w14:paraId="631285B4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li $t0, SEVENSEG_RIGHT</w:t>
      </w:r>
    </w:p>
    <w:p w:rsidRPr="003443D6" w:rsidR="003443D6" w:rsidP="003443D6" w:rsidRDefault="003443D6" w14:paraId="58A028B9" w14:textId="77777777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sb $a0, 0($t0)</w:t>
      </w:r>
    </w:p>
    <w:p w:rsidR="000E7A58" w:rsidP="46022CD7" w:rsidRDefault="003443D6" w14:paraId="0006662E" w14:textId="13473559">
      <w:pPr>
        <w:rPr>
          <w:rFonts w:ascii="Cambria Math" w:hAnsi="Cambria Math"/>
          <w:szCs w:val="28"/>
        </w:rPr>
      </w:pPr>
      <w:r w:rsidRPr="003443D6">
        <w:rPr>
          <w:rFonts w:ascii="Cambria Math" w:hAnsi="Cambria Math"/>
          <w:szCs w:val="28"/>
        </w:rPr>
        <w:t xml:space="preserve">    jr $ra</w:t>
      </w:r>
    </w:p>
    <w:p w:rsidR="009C53AF" w:rsidP="003443D6" w:rsidRDefault="009C53AF" w14:paraId="1F64A9F2" w14:textId="77777777">
      <w:pPr>
        <w:rPr>
          <w:rFonts w:ascii="Cambria Math" w:hAnsi="Cambria Math"/>
          <w:szCs w:val="28"/>
        </w:rPr>
      </w:pPr>
    </w:p>
    <w:p w:rsidR="009C53AF" w:rsidP="003443D6" w:rsidRDefault="009C53AF" w14:paraId="50CFDDCE" w14:textId="792DE730">
      <w:pPr>
        <w:rPr>
          <w:rFonts w:ascii="Cambria Math" w:hAnsi="Cambria Math"/>
          <w:szCs w:val="28"/>
        </w:rPr>
      </w:pPr>
      <w:r>
        <w:rPr>
          <w:noProof/>
        </w:rPr>
        <w:drawing>
          <wp:inline distT="0" distB="0" distL="0" distR="0" wp14:anchorId="710B18F7" wp14:editId="5D0C7B74">
            <wp:extent cx="5760720" cy="3024505"/>
            <wp:effectExtent l="0" t="0" r="0" b="4445"/>
            <wp:docPr id="61602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21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20" w:rsidP="00E82BB7" w:rsidRDefault="006E6B39" w14:paraId="6D56344E" w14:textId="2B1397B9">
      <w:pPr>
        <w:rPr>
          <w:rFonts w:ascii="Cambria Math" w:hAnsi="Cambria Math"/>
          <w:sz w:val="40"/>
          <w:szCs w:val="40"/>
          <w:u w:val="single"/>
        </w:rPr>
      </w:pPr>
      <w:r w:rsidRPr="006E6B39">
        <w:rPr>
          <w:rFonts w:ascii="Cambria Math" w:hAnsi="Cambria Math"/>
          <w:sz w:val="40"/>
          <w:szCs w:val="40"/>
          <w:u w:val="single"/>
        </w:rPr>
        <w:t>Assignment 2</w:t>
      </w:r>
    </w:p>
    <w:p w:rsidRPr="00487AFC" w:rsidR="00487AFC" w:rsidP="00487AFC" w:rsidRDefault="00487AFC" w14:paraId="7BCF0CA7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>.eqv SEVENSEG_LEFT 0xFFFF0011</w:t>
      </w:r>
    </w:p>
    <w:p w:rsidRPr="00487AFC" w:rsidR="00487AFC" w:rsidP="00487AFC" w:rsidRDefault="00487AFC" w14:paraId="51256A4A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>.eqv SEVENSEG_RIGHT 0xFFFF0010</w:t>
      </w:r>
    </w:p>
    <w:p w:rsidRPr="00487AFC" w:rsidR="00487AFC" w:rsidP="00487AFC" w:rsidRDefault="00487AFC" w14:paraId="236B6A08" w14:textId="77777777">
      <w:pPr>
        <w:rPr>
          <w:rFonts w:ascii="Cambria Math" w:hAnsi="Cambria Math"/>
          <w:szCs w:val="28"/>
        </w:rPr>
      </w:pPr>
    </w:p>
    <w:p w:rsidRPr="00105F4C" w:rsidR="00105F4C" w:rsidP="00105F4C" w:rsidRDefault="00105F4C" w14:paraId="6ACF83E1" w14:textId="77777777">
      <w:pPr>
        <w:rPr>
          <w:rFonts w:ascii="Cambria Math" w:hAnsi="Cambria Math"/>
          <w:szCs w:val="28"/>
        </w:rPr>
      </w:pPr>
      <w:r w:rsidRPr="00105F4C">
        <w:rPr>
          <w:rFonts w:ascii="Cambria Math" w:hAnsi="Cambria Math"/>
          <w:szCs w:val="28"/>
        </w:rPr>
        <w:t>.data</w:t>
      </w:r>
    </w:p>
    <w:p w:rsidRPr="00487AFC" w:rsidR="00487AFC" w:rsidP="00487AFC" w:rsidRDefault="00487AFC" w14:paraId="360339D0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>prompt: .asciiz "Enter an integer: "</w:t>
      </w:r>
    </w:p>
    <w:p w:rsidRPr="00487AFC" w:rsidR="00487AFC" w:rsidP="00487AFC" w:rsidRDefault="00487AFC" w14:paraId="34CDA9C5" w14:textId="77777777">
      <w:pPr>
        <w:rPr>
          <w:rFonts w:ascii="Cambria Math" w:hAnsi="Cambria Math"/>
          <w:szCs w:val="28"/>
        </w:rPr>
      </w:pPr>
    </w:p>
    <w:p w:rsidRPr="00487AFC" w:rsidR="00487AFC" w:rsidP="00487AFC" w:rsidRDefault="00487AFC" w14:paraId="50F6AFCD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># 7-segment display values for digits 0-9</w:t>
      </w:r>
    </w:p>
    <w:p w:rsidRPr="00487AFC" w:rsidR="00487AFC" w:rsidP="00487AFC" w:rsidRDefault="00487AFC" w14:paraId="22C31F05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>SEGMENT_VALUES: .word 0x3F, 0x06, 0x5B, 0x4F, 0x66, 0x6D, 0x7D, 0x07, 0x7F, 0x6F</w:t>
      </w:r>
    </w:p>
    <w:p w:rsidRPr="00105F4C" w:rsidR="00105F4C" w:rsidP="00105F4C" w:rsidRDefault="00105F4C" w14:paraId="3289CA99" w14:textId="77777777">
      <w:pPr>
        <w:rPr>
          <w:rFonts w:ascii="Cambria Math" w:hAnsi="Cambria Math"/>
          <w:szCs w:val="28"/>
        </w:rPr>
      </w:pPr>
    </w:p>
    <w:p w:rsidRPr="00105F4C" w:rsidR="00105F4C" w:rsidP="00105F4C" w:rsidRDefault="00105F4C" w14:paraId="6B2E29DE" w14:textId="77777777">
      <w:pPr>
        <w:rPr>
          <w:rFonts w:ascii="Cambria Math" w:hAnsi="Cambria Math"/>
          <w:szCs w:val="28"/>
        </w:rPr>
      </w:pPr>
      <w:r w:rsidRPr="00105F4C">
        <w:rPr>
          <w:rFonts w:ascii="Cambria Math" w:hAnsi="Cambria Math"/>
          <w:szCs w:val="28"/>
        </w:rPr>
        <w:t>.text</w:t>
      </w:r>
    </w:p>
    <w:p w:rsidRPr="00487AFC" w:rsidR="00487AFC" w:rsidP="00487AFC" w:rsidRDefault="00487AFC" w14:paraId="65092521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>main:    # Display prompt</w:t>
      </w:r>
    </w:p>
    <w:p w:rsidRPr="00487AFC" w:rsidR="00487AFC" w:rsidP="00487AFC" w:rsidRDefault="00487AFC" w14:paraId="2AE24A04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li $v0, 4               # System call code for print_str</w:t>
      </w:r>
    </w:p>
    <w:p w:rsidRPr="00487AFC" w:rsidR="00487AFC" w:rsidP="00487AFC" w:rsidRDefault="00487AFC" w14:paraId="463E4BED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la $a0, prompt          # Load address of the prompt string</w:t>
      </w:r>
    </w:p>
    <w:p w:rsidRPr="00487AFC" w:rsidR="00487AFC" w:rsidP="00487AFC" w:rsidRDefault="00487AFC" w14:paraId="5EF3A015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syscall</w:t>
      </w:r>
    </w:p>
    <w:p w:rsidRPr="00487AFC" w:rsidR="00487AFC" w:rsidP="00487AFC" w:rsidRDefault="00487AFC" w14:paraId="43512F6E" w14:textId="77777777">
      <w:pPr>
        <w:rPr>
          <w:rFonts w:ascii="Cambria Math" w:hAnsi="Cambria Math"/>
          <w:szCs w:val="28"/>
        </w:rPr>
      </w:pPr>
    </w:p>
    <w:p w:rsidRPr="00487AFC" w:rsidR="00487AFC" w:rsidP="00487AFC" w:rsidRDefault="00487AFC" w14:paraId="1C9554B9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# Read integer input</w:t>
      </w:r>
    </w:p>
    <w:p w:rsidRPr="00487AFC" w:rsidR="00487AFC" w:rsidP="00487AFC" w:rsidRDefault="00487AFC" w14:paraId="27DFF4CE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li $v0, 5               # System call code for read_int</w:t>
      </w:r>
    </w:p>
    <w:p w:rsidRPr="00487AFC" w:rsidR="00487AFC" w:rsidP="00487AFC" w:rsidRDefault="00487AFC" w14:paraId="55BF5422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syscall</w:t>
      </w:r>
    </w:p>
    <w:p w:rsidRPr="00487AFC" w:rsidR="00487AFC" w:rsidP="00487AFC" w:rsidRDefault="00487AFC" w14:paraId="280B7944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move $t0, $v0           # Store the input into register $t0</w:t>
      </w:r>
    </w:p>
    <w:p w:rsidRPr="00487AFC" w:rsidR="00487AFC" w:rsidP="00487AFC" w:rsidRDefault="00487AFC" w14:paraId="5B37E22B" w14:textId="77777777">
      <w:pPr>
        <w:rPr>
          <w:rFonts w:ascii="Cambria Math" w:hAnsi="Cambria Math"/>
          <w:szCs w:val="28"/>
        </w:rPr>
      </w:pPr>
    </w:p>
    <w:p w:rsidRPr="00487AFC" w:rsidR="00487AFC" w:rsidP="00487AFC" w:rsidRDefault="00487AFC" w14:paraId="09EC7BDE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li $t4, 10              # Decimal constant for 10  # Extract the last digit</w:t>
      </w:r>
    </w:p>
    <w:p w:rsidRPr="00487AFC" w:rsidR="00487AFC" w:rsidP="00487AFC" w:rsidRDefault="00487AFC" w14:paraId="5058AADF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divu $t0, $t4           # Divide the input by 10     # Copy the student ID to another register</w:t>
      </w:r>
    </w:p>
    <w:p w:rsidRPr="00487AFC" w:rsidR="00487AFC" w:rsidP="00487AFC" w:rsidRDefault="00487AFC" w14:paraId="74A001D4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mfhi $t1</w:t>
      </w:r>
    </w:p>
    <w:p w:rsidRPr="00487AFC" w:rsidR="00487AFC" w:rsidP="00487AFC" w:rsidRDefault="00487AFC" w14:paraId="39731388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mflo $t0                # Remainder is the last digit      # Shift right to get the next digit</w:t>
      </w:r>
    </w:p>
    <w:p w:rsidRPr="00487AFC" w:rsidR="00487AFC" w:rsidP="00487AFC" w:rsidRDefault="00487AFC" w14:paraId="0EC12971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divu $t0, $t4           # Divide the input by 10 again</w:t>
      </w:r>
    </w:p>
    <w:p w:rsidRPr="00487AFC" w:rsidR="00487AFC" w:rsidP="00487AFC" w:rsidRDefault="00487AFC" w14:paraId="235F9025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mfhi $t2                # Remainder is the next digit</w:t>
      </w:r>
    </w:p>
    <w:p w:rsidRPr="00487AFC" w:rsidR="00487AFC" w:rsidP="00487AFC" w:rsidRDefault="00487AFC" w14:paraId="2429A8D8" w14:textId="77777777">
      <w:pPr>
        <w:rPr>
          <w:rFonts w:ascii="Cambria Math" w:hAnsi="Cambria Math"/>
          <w:szCs w:val="28"/>
        </w:rPr>
      </w:pPr>
    </w:p>
    <w:p w:rsidRPr="00487AFC" w:rsidR="00487AFC" w:rsidP="00487AFC" w:rsidRDefault="00487AFC" w14:paraId="6D3F324B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# Calculate the address offset for SEGMENT_VALUES array</w:t>
      </w:r>
    </w:p>
    <w:p w:rsidRPr="00487AFC" w:rsidR="00487AFC" w:rsidP="00487AFC" w:rsidRDefault="00487AFC" w14:paraId="2C79608E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li $t3, 4              # Each element in SEGMENT_VALUES is a word (4 bytes)</w:t>
      </w:r>
    </w:p>
    <w:p w:rsidRPr="00487AFC" w:rsidR="00487AFC" w:rsidP="00487AFC" w:rsidRDefault="00487AFC" w14:paraId="477A046C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mul $t1, $t1, $t3      # Multiply the last digit by 4 to get the offset</w:t>
      </w:r>
    </w:p>
    <w:p w:rsidRPr="00487AFC" w:rsidR="00487AFC" w:rsidP="00487AFC" w:rsidRDefault="00487AFC" w14:paraId="2F087F19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mul $t2, $t2, $t3      # Multiply the next digit by 4 to get the offset</w:t>
      </w:r>
    </w:p>
    <w:p w:rsidRPr="00487AFC" w:rsidR="00487AFC" w:rsidP="00487AFC" w:rsidRDefault="00487AFC" w14:paraId="7400B014" w14:textId="77777777">
      <w:pPr>
        <w:rPr>
          <w:rFonts w:ascii="Cambria Math" w:hAnsi="Cambria Math"/>
          <w:szCs w:val="28"/>
        </w:rPr>
      </w:pPr>
    </w:p>
    <w:p w:rsidRPr="00487AFC" w:rsidR="00487AFC" w:rsidP="00487AFC" w:rsidRDefault="00487AFC" w14:paraId="596FF2D7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# Display the last digit on the right 7-segment display</w:t>
      </w:r>
    </w:p>
    <w:p w:rsidRPr="00487AFC" w:rsidR="00487AFC" w:rsidP="00487AFC" w:rsidRDefault="00487AFC" w14:paraId="36C3FA72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lw $a0, SEGMENT_VALUES($t1)  # Load the segment value for the digit</w:t>
      </w:r>
    </w:p>
    <w:p w:rsidRPr="00487AFC" w:rsidR="00487AFC" w:rsidP="00487AFC" w:rsidRDefault="00487AFC" w14:paraId="176BC72D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jal SHOW_7SEG_RIGHT</w:t>
      </w:r>
    </w:p>
    <w:p w:rsidRPr="00487AFC" w:rsidR="00487AFC" w:rsidP="00487AFC" w:rsidRDefault="00487AFC" w14:paraId="1CC4C212" w14:textId="77777777">
      <w:pPr>
        <w:rPr>
          <w:rFonts w:ascii="Cambria Math" w:hAnsi="Cambria Math"/>
          <w:szCs w:val="28"/>
        </w:rPr>
      </w:pPr>
    </w:p>
    <w:p w:rsidRPr="00487AFC" w:rsidR="00487AFC" w:rsidP="00487AFC" w:rsidRDefault="00487AFC" w14:paraId="4355F346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# Display the next digit on the left 7-segment display</w:t>
      </w:r>
    </w:p>
    <w:p w:rsidRPr="00487AFC" w:rsidR="00487AFC" w:rsidP="00487AFC" w:rsidRDefault="00487AFC" w14:paraId="536289E3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lw $a0, SEGMENT_VALUES($t2)  # Load the segment value for the digit</w:t>
      </w:r>
    </w:p>
    <w:p w:rsidRPr="00487AFC" w:rsidR="00487AFC" w:rsidP="00487AFC" w:rsidRDefault="00487AFC" w14:paraId="0650B1EB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jal SHOW_7SEG_LEFT</w:t>
      </w:r>
    </w:p>
    <w:p w:rsidRPr="00487AFC" w:rsidR="00487AFC" w:rsidP="00487AFC" w:rsidRDefault="00487AFC" w14:paraId="60C63FCA" w14:textId="77777777">
      <w:pPr>
        <w:rPr>
          <w:rFonts w:ascii="Cambria Math" w:hAnsi="Cambria Math"/>
          <w:szCs w:val="28"/>
        </w:rPr>
      </w:pPr>
    </w:p>
    <w:p w:rsidRPr="00487AFC" w:rsidR="00487AFC" w:rsidP="00487AFC" w:rsidRDefault="00487AFC" w14:paraId="308A03CC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j exit</w:t>
      </w:r>
    </w:p>
    <w:p w:rsidRPr="00487AFC" w:rsidR="00487AFC" w:rsidP="00487AFC" w:rsidRDefault="00487AFC" w14:paraId="39C073AA" w14:textId="77777777">
      <w:pPr>
        <w:rPr>
          <w:rFonts w:ascii="Cambria Math" w:hAnsi="Cambria Math"/>
          <w:szCs w:val="28"/>
        </w:rPr>
      </w:pPr>
    </w:p>
    <w:p w:rsidRPr="00487AFC" w:rsidR="00487AFC" w:rsidP="00487AFC" w:rsidRDefault="00487AFC" w14:paraId="27221055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>exit:</w:t>
      </w:r>
    </w:p>
    <w:p w:rsidRPr="00487AFC" w:rsidR="00487AFC" w:rsidP="00487AFC" w:rsidRDefault="00487AFC" w14:paraId="60D962F8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li $v0, 10</w:t>
      </w:r>
    </w:p>
    <w:p w:rsidRPr="00487AFC" w:rsidR="00487AFC" w:rsidP="00487AFC" w:rsidRDefault="00487AFC" w14:paraId="0EB6B8FC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syscall</w:t>
      </w:r>
    </w:p>
    <w:p w:rsidRPr="00487AFC" w:rsidR="00487AFC" w:rsidP="00487AFC" w:rsidRDefault="00487AFC" w14:paraId="12E35CD0" w14:textId="77777777">
      <w:pPr>
        <w:rPr>
          <w:rFonts w:ascii="Cambria Math" w:hAnsi="Cambria Math"/>
          <w:szCs w:val="28"/>
        </w:rPr>
      </w:pPr>
    </w:p>
    <w:p w:rsidRPr="00487AFC" w:rsidR="00487AFC" w:rsidP="00487AFC" w:rsidRDefault="00487AFC" w14:paraId="376C530E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>SHOW_7SEG_LEFT:</w:t>
      </w:r>
    </w:p>
    <w:p w:rsidRPr="00487AFC" w:rsidR="00487AFC" w:rsidP="00487AFC" w:rsidRDefault="00487AFC" w14:paraId="51BB2277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li $t0, SEVENSEG_LEFT</w:t>
      </w:r>
    </w:p>
    <w:p w:rsidRPr="00487AFC" w:rsidR="00487AFC" w:rsidP="00487AFC" w:rsidRDefault="00487AFC" w14:paraId="13261C08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sb $a0, 0($t0)</w:t>
      </w:r>
    </w:p>
    <w:p w:rsidRPr="00487AFC" w:rsidR="00487AFC" w:rsidP="00487AFC" w:rsidRDefault="00487AFC" w14:paraId="380E087E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jr $ra</w:t>
      </w:r>
    </w:p>
    <w:p w:rsidRPr="00487AFC" w:rsidR="00487AFC" w:rsidP="00487AFC" w:rsidRDefault="00487AFC" w14:paraId="0D689C59" w14:textId="77777777">
      <w:pPr>
        <w:rPr>
          <w:rFonts w:ascii="Cambria Math" w:hAnsi="Cambria Math"/>
          <w:szCs w:val="28"/>
        </w:rPr>
      </w:pPr>
    </w:p>
    <w:p w:rsidRPr="00487AFC" w:rsidR="00487AFC" w:rsidP="00487AFC" w:rsidRDefault="00487AFC" w14:paraId="0142BC41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>SHOW_7SEG_RIGHT:</w:t>
      </w:r>
    </w:p>
    <w:p w:rsidRPr="00487AFC" w:rsidR="00487AFC" w:rsidP="00487AFC" w:rsidRDefault="00487AFC" w14:paraId="783CCCBF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li $t0, SEVENSEG_RIGHT</w:t>
      </w:r>
    </w:p>
    <w:p w:rsidRPr="00487AFC" w:rsidR="00487AFC" w:rsidP="00487AFC" w:rsidRDefault="00487AFC" w14:paraId="4F87B200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sb $a0, 0($t0)</w:t>
      </w:r>
    </w:p>
    <w:p w:rsidR="00BF79D6" w:rsidP="00487AFC" w:rsidRDefault="00487AFC" w14:paraId="1EB19BDC" w14:textId="77777777">
      <w:pPr>
        <w:rPr>
          <w:rFonts w:ascii="Cambria Math" w:hAnsi="Cambria Math"/>
          <w:szCs w:val="28"/>
        </w:rPr>
      </w:pPr>
      <w:r w:rsidRPr="00487AFC">
        <w:rPr>
          <w:rFonts w:ascii="Cambria Math" w:hAnsi="Cambria Math"/>
          <w:szCs w:val="28"/>
        </w:rPr>
        <w:t xml:space="preserve">    jr $ra</w:t>
      </w:r>
    </w:p>
    <w:p w:rsidR="00105F4C" w:rsidP="00105F4C" w:rsidRDefault="00105F4C" w14:paraId="02BBDB92" w14:textId="4FA5977E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Results in console:</w:t>
      </w:r>
    </w:p>
    <w:p w:rsidR="00105F4C" w:rsidP="00105F4C" w:rsidRDefault="00BF79D6" w14:paraId="3AAF019F" w14:textId="6EF434F3">
      <w:pPr>
        <w:rPr>
          <w:rFonts w:ascii="Cambria Math" w:hAnsi="Cambria Math"/>
          <w:szCs w:val="28"/>
        </w:rPr>
      </w:pPr>
      <w:r>
        <w:rPr>
          <w:noProof/>
        </w:rPr>
        <w:drawing>
          <wp:inline distT="0" distB="0" distL="0" distR="0" wp14:anchorId="42404271" wp14:editId="634537FE">
            <wp:extent cx="5760720" cy="3024505"/>
            <wp:effectExtent l="0" t="0" r="0" b="4445"/>
            <wp:docPr id="82125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55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6B39" w:rsidR="006E6B39" w:rsidRDefault="006E6B39" w14:paraId="1A04BC79" w14:textId="5512139F">
      <w:pPr>
        <w:rPr>
          <w:rFonts w:ascii="Cambria Math" w:hAnsi="Cambria Math"/>
          <w:sz w:val="40"/>
          <w:szCs w:val="40"/>
          <w:u w:val="single"/>
        </w:rPr>
      </w:pPr>
      <w:r w:rsidRPr="006E6B39">
        <w:rPr>
          <w:rFonts w:ascii="Cambria Math" w:hAnsi="Cambria Math"/>
          <w:sz w:val="40"/>
          <w:szCs w:val="40"/>
          <w:u w:val="single"/>
        </w:rPr>
        <w:t>Assignment 3</w:t>
      </w:r>
    </w:p>
    <w:p w:rsidR="00020632" w:rsidRDefault="00020632" w14:paraId="207F368B" w14:textId="77777777">
      <w:pPr>
        <w:rPr>
          <w:rFonts w:ascii="Cambria Math" w:hAnsi="Cambria Math"/>
          <w:sz w:val="40"/>
          <w:szCs w:val="40"/>
          <w:u w:val="single"/>
        </w:rPr>
      </w:pPr>
    </w:p>
    <w:p w:rsidRPr="00020632" w:rsidR="00020632" w:rsidP="00020632" w:rsidRDefault="00020632" w14:paraId="2166B8FC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>.eqv SEVENSEG_LEFT 0xFFFF0011</w:t>
      </w:r>
    </w:p>
    <w:p w:rsidRPr="00020632" w:rsidR="00020632" w:rsidP="00020632" w:rsidRDefault="00020632" w14:paraId="7CD361E7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>.eqv SEVENSEG_RIGHT 0xFFFF0010</w:t>
      </w:r>
    </w:p>
    <w:p w:rsidRPr="00020632" w:rsidR="00020632" w:rsidP="00020632" w:rsidRDefault="00020632" w14:paraId="545FCA43" w14:textId="77777777">
      <w:pPr>
        <w:rPr>
          <w:rFonts w:ascii="Cambria Math" w:hAnsi="Cambria Math"/>
          <w:sz w:val="32"/>
          <w:szCs w:val="32"/>
        </w:rPr>
      </w:pPr>
    </w:p>
    <w:p w:rsidRPr="00020632" w:rsidR="00020632" w:rsidP="00020632" w:rsidRDefault="00020632" w14:paraId="79DF432E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>.data</w:t>
      </w:r>
    </w:p>
    <w:p w:rsidRPr="00020632" w:rsidR="00020632" w:rsidP="00020632" w:rsidRDefault="00020632" w14:paraId="0521298F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prompt: .asciiz "Enter a character: "</w:t>
      </w:r>
    </w:p>
    <w:p w:rsidRPr="00020632" w:rsidR="00020632" w:rsidP="00020632" w:rsidRDefault="00020632" w14:paraId="64441183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</w:t>
      </w:r>
    </w:p>
    <w:p w:rsidRPr="00020632" w:rsidR="00020632" w:rsidP="00020632" w:rsidRDefault="00020632" w14:paraId="2260C222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># 7-segment display values for digits 0-9</w:t>
      </w:r>
    </w:p>
    <w:p w:rsidRPr="00020632" w:rsidR="00020632" w:rsidP="00020632" w:rsidRDefault="00020632" w14:paraId="75044945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>SEGMENT_VALUES: .word 0x3F, 0x06, 0x5B, 0x4F, 0x66, 0x6D, 0x7D, 0x07, 0x7F, 0x6F</w:t>
      </w:r>
    </w:p>
    <w:p w:rsidRPr="00020632" w:rsidR="00020632" w:rsidP="00020632" w:rsidRDefault="00020632" w14:paraId="407BE1BD" w14:textId="77777777">
      <w:pPr>
        <w:rPr>
          <w:rFonts w:ascii="Cambria Math" w:hAnsi="Cambria Math"/>
          <w:sz w:val="32"/>
          <w:szCs w:val="32"/>
        </w:rPr>
      </w:pPr>
    </w:p>
    <w:p w:rsidRPr="00020632" w:rsidR="00020632" w:rsidP="00020632" w:rsidRDefault="00020632" w14:paraId="6B8FEB4C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>.text</w:t>
      </w:r>
    </w:p>
    <w:p w:rsidRPr="00020632" w:rsidR="00020632" w:rsidP="00020632" w:rsidRDefault="00020632" w14:paraId="0B42A212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>main:    # Display prompt</w:t>
      </w:r>
    </w:p>
    <w:p w:rsidRPr="00020632" w:rsidR="00020632" w:rsidP="00020632" w:rsidRDefault="00020632" w14:paraId="16504FE7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li $v0, 4               # System call code for print_str</w:t>
      </w:r>
    </w:p>
    <w:p w:rsidRPr="00020632" w:rsidR="00020632" w:rsidP="00020632" w:rsidRDefault="00020632" w14:paraId="22160FB6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la $a0, prompt          # Load address of the prompt string</w:t>
      </w:r>
    </w:p>
    <w:p w:rsidRPr="00020632" w:rsidR="00020632" w:rsidP="00020632" w:rsidRDefault="00020632" w14:paraId="436574D6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syscall</w:t>
      </w:r>
    </w:p>
    <w:p w:rsidRPr="00020632" w:rsidR="00020632" w:rsidP="00020632" w:rsidRDefault="00020632" w14:paraId="264006AB" w14:textId="77777777">
      <w:pPr>
        <w:rPr>
          <w:rFonts w:ascii="Cambria Math" w:hAnsi="Cambria Math"/>
          <w:sz w:val="32"/>
          <w:szCs w:val="32"/>
        </w:rPr>
      </w:pPr>
    </w:p>
    <w:p w:rsidRPr="00020632" w:rsidR="00020632" w:rsidP="00020632" w:rsidRDefault="00020632" w14:paraId="014C8832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# Read character input</w:t>
      </w:r>
    </w:p>
    <w:p w:rsidRPr="00020632" w:rsidR="00020632" w:rsidP="00020632" w:rsidRDefault="00020632" w14:paraId="701190DF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li $v0, 12              # System call code for read_char</w:t>
      </w:r>
    </w:p>
    <w:p w:rsidRPr="00020632" w:rsidR="00020632" w:rsidP="00020632" w:rsidRDefault="00020632" w14:paraId="6CEFA961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syscall</w:t>
      </w:r>
    </w:p>
    <w:p w:rsidRPr="00020632" w:rsidR="00020632" w:rsidP="00020632" w:rsidRDefault="00020632" w14:paraId="4141E90C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move $t0, $v0           # Store the character input into register $t0</w:t>
      </w:r>
    </w:p>
    <w:p w:rsidRPr="00020632" w:rsidR="00020632" w:rsidP="00020632" w:rsidRDefault="00020632" w14:paraId="1896401D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</w:t>
      </w:r>
    </w:p>
    <w:p w:rsidRPr="00020632" w:rsidR="00020632" w:rsidP="00020632" w:rsidRDefault="00020632" w14:paraId="57264857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li $t4, 10              # Decimal constant for 10  # Extract the last digit</w:t>
      </w:r>
    </w:p>
    <w:p w:rsidRPr="00020632" w:rsidR="00020632" w:rsidP="00020632" w:rsidRDefault="00020632" w14:paraId="72B20719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divu $t0, $t4           # Divide the input by 10     # Copy the student ID to another register</w:t>
      </w:r>
    </w:p>
    <w:p w:rsidRPr="00020632" w:rsidR="00020632" w:rsidP="00020632" w:rsidRDefault="00020632" w14:paraId="32C72D97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mfhi $t1</w:t>
      </w:r>
    </w:p>
    <w:p w:rsidRPr="00020632" w:rsidR="00020632" w:rsidP="00020632" w:rsidRDefault="00020632" w14:paraId="1E2CB5BA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mflo $t0                # Remainder is the last digit      # Shift right to get the next digit</w:t>
      </w:r>
    </w:p>
    <w:p w:rsidRPr="00020632" w:rsidR="00020632" w:rsidP="00020632" w:rsidRDefault="00020632" w14:paraId="34445911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divu $t0, $t4           # Divide the input by 10 again</w:t>
      </w:r>
    </w:p>
    <w:p w:rsidRPr="00020632" w:rsidR="00020632" w:rsidP="00020632" w:rsidRDefault="00020632" w14:paraId="3D19B95E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mfhi $t2                # Remainder is the next digit</w:t>
      </w:r>
    </w:p>
    <w:p w:rsidRPr="00020632" w:rsidR="00020632" w:rsidP="00020632" w:rsidRDefault="00020632" w14:paraId="1EE91CF9" w14:textId="77777777">
      <w:pPr>
        <w:rPr>
          <w:rFonts w:ascii="Cambria Math" w:hAnsi="Cambria Math"/>
          <w:sz w:val="32"/>
          <w:szCs w:val="32"/>
        </w:rPr>
      </w:pPr>
    </w:p>
    <w:p w:rsidRPr="00020632" w:rsidR="00020632" w:rsidP="00020632" w:rsidRDefault="00020632" w14:paraId="70093D6B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# Calculate the address offset for SEGMENT_VALUES array</w:t>
      </w:r>
    </w:p>
    <w:p w:rsidRPr="00020632" w:rsidR="00020632" w:rsidP="00020632" w:rsidRDefault="00020632" w14:paraId="2D861E38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li $t3, 4              # Each element in SEGMENT_VALUES is a word (4 bytes)</w:t>
      </w:r>
    </w:p>
    <w:p w:rsidRPr="00020632" w:rsidR="00020632" w:rsidP="00020632" w:rsidRDefault="00020632" w14:paraId="0D421700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mul $t1, $t1, $t3      # Multiply the last digit by 4 to get the offset</w:t>
      </w:r>
    </w:p>
    <w:p w:rsidRPr="00020632" w:rsidR="00020632" w:rsidP="00020632" w:rsidRDefault="00020632" w14:paraId="3B790782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mul $t2, $t2, $t3      # Multiply the next digit by 4 to get the offset</w:t>
      </w:r>
    </w:p>
    <w:p w:rsidRPr="00020632" w:rsidR="00020632" w:rsidP="00020632" w:rsidRDefault="00020632" w14:paraId="2D21DC05" w14:textId="77777777">
      <w:pPr>
        <w:rPr>
          <w:rFonts w:ascii="Cambria Math" w:hAnsi="Cambria Math"/>
          <w:sz w:val="32"/>
          <w:szCs w:val="32"/>
        </w:rPr>
      </w:pPr>
    </w:p>
    <w:p w:rsidRPr="00020632" w:rsidR="00020632" w:rsidP="00020632" w:rsidRDefault="00020632" w14:paraId="070284D6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# Display the last digit on the right 7-segment display</w:t>
      </w:r>
    </w:p>
    <w:p w:rsidRPr="00020632" w:rsidR="00020632" w:rsidP="00020632" w:rsidRDefault="00020632" w14:paraId="06AEB121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lw $a0, SEGMENT_VALUES($t1)  # Load the segment value for the digit</w:t>
      </w:r>
    </w:p>
    <w:p w:rsidRPr="00020632" w:rsidR="00020632" w:rsidP="00020632" w:rsidRDefault="00020632" w14:paraId="76CDF8FB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jal SHOW_7SEG_RIGHT</w:t>
      </w:r>
    </w:p>
    <w:p w:rsidRPr="00020632" w:rsidR="00020632" w:rsidP="00020632" w:rsidRDefault="00020632" w14:paraId="56D5A5A6" w14:textId="77777777">
      <w:pPr>
        <w:rPr>
          <w:rFonts w:ascii="Cambria Math" w:hAnsi="Cambria Math"/>
          <w:sz w:val="32"/>
          <w:szCs w:val="32"/>
        </w:rPr>
      </w:pPr>
    </w:p>
    <w:p w:rsidRPr="00020632" w:rsidR="00020632" w:rsidP="00020632" w:rsidRDefault="00020632" w14:paraId="5D40C3DE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# Display the next digit on the left 7-segment display</w:t>
      </w:r>
    </w:p>
    <w:p w:rsidRPr="00020632" w:rsidR="00020632" w:rsidP="00020632" w:rsidRDefault="00020632" w14:paraId="18A71170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lw $a0, SEGMENT_VALUES($t2)  # Load the segment value for the digit</w:t>
      </w:r>
    </w:p>
    <w:p w:rsidRPr="00020632" w:rsidR="00020632" w:rsidP="00020632" w:rsidRDefault="00020632" w14:paraId="5C54BDD8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jal SHOW_7SEG_LEFT</w:t>
      </w:r>
    </w:p>
    <w:p w:rsidRPr="00020632" w:rsidR="00020632" w:rsidP="00020632" w:rsidRDefault="00020632" w14:paraId="3A03DE3D" w14:textId="77777777">
      <w:pPr>
        <w:rPr>
          <w:rFonts w:ascii="Cambria Math" w:hAnsi="Cambria Math"/>
          <w:sz w:val="32"/>
          <w:szCs w:val="32"/>
        </w:rPr>
      </w:pPr>
    </w:p>
    <w:p w:rsidRPr="00020632" w:rsidR="00020632" w:rsidP="00020632" w:rsidRDefault="00020632" w14:paraId="41718AAC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j exit</w:t>
      </w:r>
    </w:p>
    <w:p w:rsidRPr="00020632" w:rsidR="00020632" w:rsidP="00020632" w:rsidRDefault="00020632" w14:paraId="3BE1D162" w14:textId="77777777">
      <w:pPr>
        <w:rPr>
          <w:rFonts w:ascii="Cambria Math" w:hAnsi="Cambria Math"/>
          <w:sz w:val="32"/>
          <w:szCs w:val="32"/>
        </w:rPr>
      </w:pPr>
    </w:p>
    <w:p w:rsidRPr="00020632" w:rsidR="00020632" w:rsidP="00020632" w:rsidRDefault="00020632" w14:paraId="612A81D4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>exit:</w:t>
      </w:r>
    </w:p>
    <w:p w:rsidRPr="00020632" w:rsidR="00020632" w:rsidP="00020632" w:rsidRDefault="00020632" w14:paraId="36C38B11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li $v0, 10</w:t>
      </w:r>
    </w:p>
    <w:p w:rsidRPr="00020632" w:rsidR="00020632" w:rsidP="00020632" w:rsidRDefault="00020632" w14:paraId="06BAD7FB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syscall</w:t>
      </w:r>
    </w:p>
    <w:p w:rsidRPr="00020632" w:rsidR="00020632" w:rsidP="00020632" w:rsidRDefault="00020632" w14:paraId="48FC72A1" w14:textId="77777777">
      <w:pPr>
        <w:rPr>
          <w:rFonts w:ascii="Cambria Math" w:hAnsi="Cambria Math"/>
          <w:sz w:val="32"/>
          <w:szCs w:val="32"/>
        </w:rPr>
      </w:pPr>
    </w:p>
    <w:p w:rsidRPr="00020632" w:rsidR="00020632" w:rsidP="00020632" w:rsidRDefault="00020632" w14:paraId="17C6580B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>SHOW_7SEG_LEFT:</w:t>
      </w:r>
    </w:p>
    <w:p w:rsidRPr="00020632" w:rsidR="00020632" w:rsidP="00020632" w:rsidRDefault="00020632" w14:paraId="2F2C5166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li $t0, SEVENSEG_LEFT</w:t>
      </w:r>
    </w:p>
    <w:p w:rsidRPr="00020632" w:rsidR="00020632" w:rsidP="00020632" w:rsidRDefault="00020632" w14:paraId="523B80C2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sb $a0, 0($t0)</w:t>
      </w:r>
    </w:p>
    <w:p w:rsidRPr="00020632" w:rsidR="00020632" w:rsidP="00020632" w:rsidRDefault="00020632" w14:paraId="4FC76FFD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jr $ra</w:t>
      </w:r>
    </w:p>
    <w:p w:rsidRPr="00020632" w:rsidR="00020632" w:rsidP="00020632" w:rsidRDefault="00020632" w14:paraId="31200AC3" w14:textId="77777777">
      <w:pPr>
        <w:rPr>
          <w:rFonts w:ascii="Cambria Math" w:hAnsi="Cambria Math"/>
          <w:sz w:val="32"/>
          <w:szCs w:val="32"/>
        </w:rPr>
      </w:pPr>
    </w:p>
    <w:p w:rsidRPr="00020632" w:rsidR="00020632" w:rsidP="00020632" w:rsidRDefault="00020632" w14:paraId="3549AA1D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>SHOW_7SEG_RIGHT:</w:t>
      </w:r>
    </w:p>
    <w:p w:rsidRPr="00020632" w:rsidR="00020632" w:rsidP="00020632" w:rsidRDefault="00020632" w14:paraId="660FFB1E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li $t0, SEVENSEG_RIGHT</w:t>
      </w:r>
    </w:p>
    <w:p w:rsidRPr="00020632" w:rsidR="00020632" w:rsidP="00020632" w:rsidRDefault="00020632" w14:paraId="0E218CE9" w14:textId="77777777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sb $a0, 0($t0)</w:t>
      </w:r>
    </w:p>
    <w:p w:rsidRPr="00020632" w:rsidR="00020632" w:rsidP="00020632" w:rsidRDefault="00020632" w14:paraId="747DE87C" w14:textId="38278669">
      <w:pPr>
        <w:rPr>
          <w:rFonts w:ascii="Cambria Math" w:hAnsi="Cambria Math"/>
          <w:sz w:val="32"/>
          <w:szCs w:val="32"/>
        </w:rPr>
      </w:pPr>
      <w:r w:rsidRPr="00020632">
        <w:rPr>
          <w:rFonts w:ascii="Cambria Math" w:hAnsi="Cambria Math"/>
          <w:sz w:val="32"/>
          <w:szCs w:val="32"/>
        </w:rPr>
        <w:t xml:space="preserve">    jr $ra</w:t>
      </w:r>
    </w:p>
    <w:p w:rsidR="00660AEA" w:rsidP="0062700C" w:rsidRDefault="0087606D" w14:paraId="7D76CC78" w14:textId="5B96F61F">
      <w:pPr>
        <w:rPr>
          <w:rFonts w:ascii="Cambria Math" w:hAnsi="Cambria Math"/>
          <w:szCs w:val="28"/>
        </w:rPr>
      </w:pPr>
      <w:r>
        <w:rPr>
          <w:noProof/>
        </w:rPr>
        <w:drawing>
          <wp:inline distT="0" distB="0" distL="0" distR="0" wp14:anchorId="496CF1EE" wp14:editId="656F8F46">
            <wp:extent cx="5760720" cy="3240405"/>
            <wp:effectExtent l="0" t="0" r="0" b="0"/>
            <wp:docPr id="206297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74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6B39" w:rsidR="00A70F66" w:rsidP="00A70F66" w:rsidRDefault="00A70F66" w14:paraId="28536DF8" w14:textId="52E18141">
      <w:pPr>
        <w:rPr>
          <w:rFonts w:ascii="Cambria Math" w:hAnsi="Cambria Math"/>
          <w:sz w:val="40"/>
          <w:szCs w:val="40"/>
          <w:u w:val="single"/>
        </w:rPr>
      </w:pPr>
      <w:r w:rsidRPr="006E6B39">
        <w:rPr>
          <w:rFonts w:ascii="Cambria Math" w:hAnsi="Cambria Math"/>
          <w:sz w:val="40"/>
          <w:szCs w:val="40"/>
          <w:u w:val="single"/>
        </w:rPr>
        <w:t xml:space="preserve">Assignment </w:t>
      </w:r>
      <w:r>
        <w:rPr>
          <w:rFonts w:ascii="Cambria Math" w:hAnsi="Cambria Math"/>
          <w:sz w:val="40"/>
          <w:szCs w:val="40"/>
          <w:u w:val="single"/>
        </w:rPr>
        <w:t>4</w:t>
      </w:r>
    </w:p>
    <w:p w:rsidR="00013C76" w:rsidP="00013C76" w:rsidRDefault="00715B3A" w14:paraId="67FAB990" w14:textId="25BA201A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Source code:</w:t>
      </w:r>
    </w:p>
    <w:p w:rsidRPr="00540C70" w:rsidR="00540C70" w:rsidP="00540C70" w:rsidRDefault="00540C70" w14:paraId="6883C1C9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>.eqv MONITOR_SCREEN 0x10010000</w:t>
      </w:r>
    </w:p>
    <w:p w:rsidRPr="00540C70" w:rsidR="00540C70" w:rsidP="00540C70" w:rsidRDefault="00540C70" w14:paraId="21AE1E07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>.eqv RED 0x00FF0000</w:t>
      </w:r>
    </w:p>
    <w:p w:rsidRPr="00540C70" w:rsidR="00540C70" w:rsidP="00540C70" w:rsidRDefault="00540C70" w14:paraId="2FC2BC80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>.eqv GREEN 0x0000FF00</w:t>
      </w:r>
    </w:p>
    <w:p w:rsidRPr="00540C70" w:rsidR="00715B3A" w:rsidP="00715B3A" w:rsidRDefault="00715B3A" w14:paraId="5CC638B0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>.text</w:t>
      </w:r>
    </w:p>
    <w:p w:rsidRPr="00540C70" w:rsidR="00540C70" w:rsidP="00540C70" w:rsidRDefault="00540C70" w14:paraId="3B79AF00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li $k0, MONITOR_SCREEN</w:t>
      </w:r>
    </w:p>
    <w:p w:rsidRPr="00540C70" w:rsidR="00540C70" w:rsidP="00540C70" w:rsidRDefault="00540C70" w14:paraId="463B5E87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li $t1, 0</w:t>
      </w:r>
    </w:p>
    <w:p w:rsidRPr="00540C70" w:rsidR="00540C70" w:rsidP="00540C70" w:rsidRDefault="00540C70" w14:paraId="6EA63E7A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</w:t>
      </w:r>
    </w:p>
    <w:p w:rsidRPr="00540C70" w:rsidR="00540C70" w:rsidP="00540C70" w:rsidRDefault="00540C70" w14:paraId="7AB7BB90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li $t0, RED</w:t>
      </w:r>
    </w:p>
    <w:p w:rsidRPr="00540C70" w:rsidR="00540C70" w:rsidP="00540C70" w:rsidRDefault="00540C70" w14:paraId="75A37D38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0($k0)</w:t>
      </w:r>
    </w:p>
    <w:p w:rsidRPr="00540C70" w:rsidR="00540C70" w:rsidP="00540C70" w:rsidRDefault="00540C70" w14:paraId="1C07BB91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8($k0)</w:t>
      </w:r>
    </w:p>
    <w:p w:rsidRPr="00540C70" w:rsidR="00540C70" w:rsidP="00540C70" w:rsidRDefault="00540C70" w14:paraId="6FB364A4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16($k0)</w:t>
      </w:r>
    </w:p>
    <w:p w:rsidRPr="00540C70" w:rsidR="00540C70" w:rsidP="00540C70" w:rsidRDefault="00540C70" w14:paraId="5028E5E8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24($k0)</w:t>
      </w:r>
    </w:p>
    <w:p w:rsidRPr="00540C70" w:rsidR="00540C70" w:rsidP="00540C70" w:rsidRDefault="00540C70" w14:paraId="4C08D8B6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</w:t>
      </w:r>
    </w:p>
    <w:p w:rsidRPr="00540C70" w:rsidR="00540C70" w:rsidP="00540C70" w:rsidRDefault="00540C70" w14:paraId="0A6E9962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36($k0)</w:t>
      </w:r>
    </w:p>
    <w:p w:rsidRPr="00540C70" w:rsidR="00540C70" w:rsidP="00540C70" w:rsidRDefault="00540C70" w14:paraId="4FFF0138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44($k0)</w:t>
      </w:r>
    </w:p>
    <w:p w:rsidRPr="00540C70" w:rsidR="00540C70" w:rsidP="00540C70" w:rsidRDefault="00540C70" w14:paraId="04DE992A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52($k0)</w:t>
      </w:r>
    </w:p>
    <w:p w:rsidRPr="00540C70" w:rsidR="00540C70" w:rsidP="00540C70" w:rsidRDefault="00540C70" w14:paraId="6AA68F3C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60($k0)</w:t>
      </w:r>
    </w:p>
    <w:p w:rsidRPr="00540C70" w:rsidR="00540C70" w:rsidP="00540C70" w:rsidRDefault="00540C70" w14:paraId="12D1ECBB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</w:t>
      </w:r>
    </w:p>
    <w:p w:rsidRPr="00540C70" w:rsidR="00540C70" w:rsidP="00540C70" w:rsidRDefault="00540C70" w14:paraId="1A73860C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64($k0)</w:t>
      </w:r>
    </w:p>
    <w:p w:rsidRPr="00540C70" w:rsidR="00540C70" w:rsidP="00540C70" w:rsidRDefault="00540C70" w14:paraId="5CEA321B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72($k0)</w:t>
      </w:r>
    </w:p>
    <w:p w:rsidRPr="00540C70" w:rsidR="00540C70" w:rsidP="00540C70" w:rsidRDefault="00540C70" w14:paraId="1F91150B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80($k0)</w:t>
      </w:r>
    </w:p>
    <w:p w:rsidRPr="00540C70" w:rsidR="00540C70" w:rsidP="00540C70" w:rsidRDefault="00540C70" w14:paraId="1BE11BAB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88($k0)</w:t>
      </w:r>
    </w:p>
    <w:p w:rsidRPr="00540C70" w:rsidR="00540C70" w:rsidP="00540C70" w:rsidRDefault="00540C70" w14:paraId="25EF2C57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</w:t>
      </w:r>
    </w:p>
    <w:p w:rsidRPr="00540C70" w:rsidR="00540C70" w:rsidP="00540C70" w:rsidRDefault="00540C70" w14:paraId="6384C871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100($k0)</w:t>
      </w:r>
    </w:p>
    <w:p w:rsidRPr="00540C70" w:rsidR="00540C70" w:rsidP="00540C70" w:rsidRDefault="00540C70" w14:paraId="780A71C9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108($k0)</w:t>
      </w:r>
    </w:p>
    <w:p w:rsidRPr="00540C70" w:rsidR="00540C70" w:rsidP="00540C70" w:rsidRDefault="00540C70" w14:paraId="43BC2AF3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116($k0)</w:t>
      </w:r>
    </w:p>
    <w:p w:rsidRPr="00540C70" w:rsidR="00540C70" w:rsidP="00540C70" w:rsidRDefault="00540C70" w14:paraId="24C87ABB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124($k0)</w:t>
      </w:r>
    </w:p>
    <w:p w:rsidRPr="00540C70" w:rsidR="00540C70" w:rsidP="00540C70" w:rsidRDefault="00540C70" w14:paraId="3A19123A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</w:t>
      </w:r>
    </w:p>
    <w:p w:rsidRPr="00540C70" w:rsidR="00540C70" w:rsidP="00540C70" w:rsidRDefault="00540C70" w14:paraId="6EDD210C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128($k0)</w:t>
      </w:r>
    </w:p>
    <w:p w:rsidRPr="00540C70" w:rsidR="00540C70" w:rsidP="00540C70" w:rsidRDefault="00540C70" w14:paraId="3449AB5E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136($k0)</w:t>
      </w:r>
    </w:p>
    <w:p w:rsidRPr="00540C70" w:rsidR="00540C70" w:rsidP="00540C70" w:rsidRDefault="00540C70" w14:paraId="093FFF1B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144($k0)</w:t>
      </w:r>
    </w:p>
    <w:p w:rsidRPr="00540C70" w:rsidR="00540C70" w:rsidP="00540C70" w:rsidRDefault="00540C70" w14:paraId="772A6CFF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152($k0)</w:t>
      </w:r>
    </w:p>
    <w:p w:rsidRPr="00540C70" w:rsidR="00540C70" w:rsidP="00540C70" w:rsidRDefault="00540C70" w14:paraId="31A469B3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</w:t>
      </w:r>
    </w:p>
    <w:p w:rsidRPr="00540C70" w:rsidR="00540C70" w:rsidP="00540C70" w:rsidRDefault="00540C70" w14:paraId="0B77C3A2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164($k0)</w:t>
      </w:r>
    </w:p>
    <w:p w:rsidRPr="00540C70" w:rsidR="00540C70" w:rsidP="00540C70" w:rsidRDefault="00540C70" w14:paraId="0C98DBE5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172($k0)</w:t>
      </w:r>
    </w:p>
    <w:p w:rsidRPr="00540C70" w:rsidR="00540C70" w:rsidP="00540C70" w:rsidRDefault="00540C70" w14:paraId="5F38A2F3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180($k0)</w:t>
      </w:r>
    </w:p>
    <w:p w:rsidRPr="00540C70" w:rsidR="00540C70" w:rsidP="00540C70" w:rsidRDefault="00540C70" w14:paraId="1AD03E6A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188($k0)</w:t>
      </w:r>
    </w:p>
    <w:p w:rsidRPr="00540C70" w:rsidR="00540C70" w:rsidP="00540C70" w:rsidRDefault="00540C70" w14:paraId="41F71ED5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</w:t>
      </w:r>
    </w:p>
    <w:p w:rsidRPr="00540C70" w:rsidR="00540C70" w:rsidP="00540C70" w:rsidRDefault="00540C70" w14:paraId="40669F4E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192($k0)</w:t>
      </w:r>
    </w:p>
    <w:p w:rsidRPr="00540C70" w:rsidR="00540C70" w:rsidP="00540C70" w:rsidRDefault="00540C70" w14:paraId="3BFA4994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200($k0)</w:t>
      </w:r>
    </w:p>
    <w:p w:rsidRPr="00540C70" w:rsidR="00540C70" w:rsidP="00540C70" w:rsidRDefault="00540C70" w14:paraId="0BE58F3B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208($k0)</w:t>
      </w:r>
    </w:p>
    <w:p w:rsidRPr="00540C70" w:rsidR="00540C70" w:rsidP="00540C70" w:rsidRDefault="00540C70" w14:paraId="00B48375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216($k0)</w:t>
      </w:r>
    </w:p>
    <w:p w:rsidRPr="00540C70" w:rsidR="00540C70" w:rsidP="00540C70" w:rsidRDefault="00540C70" w14:paraId="2823DBBF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</w:t>
      </w:r>
    </w:p>
    <w:p w:rsidRPr="00540C70" w:rsidR="00540C70" w:rsidP="00540C70" w:rsidRDefault="00540C70" w14:paraId="02B209BB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228($k0)</w:t>
      </w:r>
    </w:p>
    <w:p w:rsidRPr="00540C70" w:rsidR="00540C70" w:rsidP="00540C70" w:rsidRDefault="00540C70" w14:paraId="032BF3A9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236($k0)</w:t>
      </w:r>
    </w:p>
    <w:p w:rsidRPr="00540C70" w:rsidR="00540C70" w:rsidP="00540C70" w:rsidRDefault="00540C70" w14:paraId="482F5660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244($k0)</w:t>
      </w:r>
    </w:p>
    <w:p w:rsidRPr="00540C70" w:rsidR="00540C70" w:rsidP="00540C70" w:rsidRDefault="00540C70" w14:paraId="5B118E01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252($k0)</w:t>
      </w:r>
    </w:p>
    <w:p w:rsidRPr="00540C70" w:rsidR="00540C70" w:rsidP="00540C70" w:rsidRDefault="00540C70" w14:paraId="4B8190E2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</w:t>
      </w:r>
    </w:p>
    <w:p w:rsidRPr="00540C70" w:rsidR="00540C70" w:rsidP="00540C70" w:rsidRDefault="00540C70" w14:paraId="44A003BF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</w:t>
      </w:r>
    </w:p>
    <w:p w:rsidRPr="00540C70" w:rsidR="00540C70" w:rsidP="00540C70" w:rsidRDefault="00540C70" w14:paraId="49BC8177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</w:t>
      </w:r>
    </w:p>
    <w:p w:rsidRPr="00540C70" w:rsidR="00540C70" w:rsidP="00540C70" w:rsidRDefault="00540C70" w14:paraId="5FBF8C38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li $t0, GREEN</w:t>
      </w:r>
    </w:p>
    <w:p w:rsidRPr="00540C70" w:rsidR="00540C70" w:rsidP="00540C70" w:rsidRDefault="00540C70" w14:paraId="52731FF4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4($k0)</w:t>
      </w:r>
    </w:p>
    <w:p w:rsidRPr="00540C70" w:rsidR="00540C70" w:rsidP="00540C70" w:rsidRDefault="00540C70" w14:paraId="259DA4CA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12($k0)</w:t>
      </w:r>
    </w:p>
    <w:p w:rsidRPr="00540C70" w:rsidR="00540C70" w:rsidP="00540C70" w:rsidRDefault="00540C70" w14:paraId="2BC7A85C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20($k0)</w:t>
      </w:r>
    </w:p>
    <w:p w:rsidRPr="00540C70" w:rsidR="00540C70" w:rsidP="00540C70" w:rsidRDefault="00540C70" w14:paraId="25929622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28($k0)</w:t>
      </w:r>
    </w:p>
    <w:p w:rsidRPr="00540C70" w:rsidR="00540C70" w:rsidP="00540C70" w:rsidRDefault="00540C70" w14:paraId="03965F7C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</w:t>
      </w:r>
    </w:p>
    <w:p w:rsidRPr="00540C70" w:rsidR="00540C70" w:rsidP="00540C70" w:rsidRDefault="00540C70" w14:paraId="3AD9D650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32($k0)</w:t>
      </w:r>
    </w:p>
    <w:p w:rsidRPr="00540C70" w:rsidR="00540C70" w:rsidP="00540C70" w:rsidRDefault="00540C70" w14:paraId="51FF92BA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40($k0)</w:t>
      </w:r>
    </w:p>
    <w:p w:rsidRPr="00540C70" w:rsidR="00540C70" w:rsidP="00540C70" w:rsidRDefault="00540C70" w14:paraId="54ACD757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48($k0)</w:t>
      </w:r>
    </w:p>
    <w:p w:rsidRPr="00540C70" w:rsidR="00540C70" w:rsidP="00540C70" w:rsidRDefault="00540C70" w14:paraId="05CE026B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56($k0)</w:t>
      </w:r>
    </w:p>
    <w:p w:rsidRPr="00540C70" w:rsidR="00540C70" w:rsidP="00540C70" w:rsidRDefault="00540C70" w14:paraId="4B3F863B" w14:textId="77777777">
      <w:pPr>
        <w:rPr>
          <w:rFonts w:ascii="Cambria Math" w:hAnsi="Cambria Math"/>
          <w:sz w:val="18"/>
          <w:szCs w:val="18"/>
        </w:rPr>
      </w:pPr>
    </w:p>
    <w:p w:rsidRPr="00540C70" w:rsidR="00540C70" w:rsidP="00540C70" w:rsidRDefault="00540C70" w14:paraId="5F0D6A96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68($k0)</w:t>
      </w:r>
    </w:p>
    <w:p w:rsidRPr="00540C70" w:rsidR="00540C70" w:rsidP="00540C70" w:rsidRDefault="00540C70" w14:paraId="20BEDE93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76($k0)</w:t>
      </w:r>
    </w:p>
    <w:p w:rsidRPr="00540C70" w:rsidR="00540C70" w:rsidP="00540C70" w:rsidRDefault="00540C70" w14:paraId="556D7E53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84($k0)</w:t>
      </w:r>
    </w:p>
    <w:p w:rsidRPr="00540C70" w:rsidR="00540C70" w:rsidP="00540C70" w:rsidRDefault="00540C70" w14:paraId="64941695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92($k0)</w:t>
      </w:r>
    </w:p>
    <w:p w:rsidRPr="00540C70" w:rsidR="00540C70" w:rsidP="00540C70" w:rsidRDefault="00540C70" w14:paraId="20334991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</w:t>
      </w:r>
    </w:p>
    <w:p w:rsidRPr="00540C70" w:rsidR="00540C70" w:rsidP="00540C70" w:rsidRDefault="00540C70" w14:paraId="6A9A07AE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96($k0)</w:t>
      </w:r>
    </w:p>
    <w:p w:rsidRPr="00540C70" w:rsidR="00540C70" w:rsidP="00540C70" w:rsidRDefault="00540C70" w14:paraId="32258D68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104($k0)</w:t>
      </w:r>
    </w:p>
    <w:p w:rsidRPr="00540C70" w:rsidR="00540C70" w:rsidP="00540C70" w:rsidRDefault="00540C70" w14:paraId="65AE9789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112($k0)</w:t>
      </w:r>
    </w:p>
    <w:p w:rsidRPr="00540C70" w:rsidR="00540C70" w:rsidP="00540C70" w:rsidRDefault="00540C70" w14:paraId="75F84AEB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120($k0)</w:t>
      </w:r>
    </w:p>
    <w:p w:rsidRPr="00540C70" w:rsidR="00540C70" w:rsidP="00540C70" w:rsidRDefault="00540C70" w14:paraId="515F05A4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</w:t>
      </w:r>
    </w:p>
    <w:p w:rsidRPr="00540C70" w:rsidR="00540C70" w:rsidP="00540C70" w:rsidRDefault="00540C70" w14:paraId="4568508D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132($k0)</w:t>
      </w:r>
    </w:p>
    <w:p w:rsidRPr="00540C70" w:rsidR="00540C70" w:rsidP="00540C70" w:rsidRDefault="00540C70" w14:paraId="4DE7013F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140($k0)</w:t>
      </w:r>
    </w:p>
    <w:p w:rsidRPr="00540C70" w:rsidR="00540C70" w:rsidP="00540C70" w:rsidRDefault="00540C70" w14:paraId="3227A76D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148($k0)</w:t>
      </w:r>
    </w:p>
    <w:p w:rsidRPr="00540C70" w:rsidR="00540C70" w:rsidP="00540C70" w:rsidRDefault="00540C70" w14:paraId="364EDCC3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156($k0)</w:t>
      </w:r>
    </w:p>
    <w:p w:rsidRPr="00540C70" w:rsidR="00540C70" w:rsidP="00540C70" w:rsidRDefault="00540C70" w14:paraId="0A77E85B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</w:t>
      </w:r>
    </w:p>
    <w:p w:rsidRPr="00540C70" w:rsidR="00540C70" w:rsidP="00540C70" w:rsidRDefault="00540C70" w14:paraId="3519916C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160($k0)</w:t>
      </w:r>
    </w:p>
    <w:p w:rsidRPr="00540C70" w:rsidR="00540C70" w:rsidP="00540C70" w:rsidRDefault="00540C70" w14:paraId="30ECB613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168($k0)</w:t>
      </w:r>
    </w:p>
    <w:p w:rsidRPr="00540C70" w:rsidR="00540C70" w:rsidP="00540C70" w:rsidRDefault="00540C70" w14:paraId="0411C894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176($k0)</w:t>
      </w:r>
    </w:p>
    <w:p w:rsidRPr="00540C70" w:rsidR="00540C70" w:rsidP="00540C70" w:rsidRDefault="00540C70" w14:paraId="394888CB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184($k0)</w:t>
      </w:r>
    </w:p>
    <w:p w:rsidRPr="00540C70" w:rsidR="00540C70" w:rsidP="00540C70" w:rsidRDefault="00540C70" w14:paraId="2EB4A1F9" w14:textId="77777777">
      <w:pPr>
        <w:rPr>
          <w:rFonts w:ascii="Cambria Math" w:hAnsi="Cambria Math"/>
          <w:sz w:val="18"/>
          <w:szCs w:val="18"/>
        </w:rPr>
      </w:pPr>
    </w:p>
    <w:p w:rsidRPr="00540C70" w:rsidR="00540C70" w:rsidP="00540C70" w:rsidRDefault="00540C70" w14:paraId="62B69935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196($k0)</w:t>
      </w:r>
    </w:p>
    <w:p w:rsidRPr="00540C70" w:rsidR="00540C70" w:rsidP="00540C70" w:rsidRDefault="00540C70" w14:paraId="12207899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204($k0)</w:t>
      </w:r>
    </w:p>
    <w:p w:rsidRPr="00540C70" w:rsidR="00540C70" w:rsidP="00540C70" w:rsidRDefault="00540C70" w14:paraId="02BF401B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212($k0)</w:t>
      </w:r>
    </w:p>
    <w:p w:rsidRPr="00540C70" w:rsidR="00540C70" w:rsidP="00540C70" w:rsidRDefault="00540C70" w14:paraId="7E0AF9F6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220($k0)</w:t>
      </w:r>
    </w:p>
    <w:p w:rsidRPr="00540C70" w:rsidR="00540C70" w:rsidP="00540C70" w:rsidRDefault="00540C70" w14:paraId="06244E61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</w:t>
      </w:r>
    </w:p>
    <w:p w:rsidRPr="00540C70" w:rsidR="00540C70" w:rsidP="00540C70" w:rsidRDefault="00540C70" w14:paraId="39DF9AF5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224($k0)</w:t>
      </w:r>
    </w:p>
    <w:p w:rsidRPr="00540C70" w:rsidR="00540C70" w:rsidP="00540C70" w:rsidRDefault="00540C70" w14:paraId="524879ED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232($k0)</w:t>
      </w:r>
    </w:p>
    <w:p w:rsidRPr="00540C70" w:rsidR="00540C70" w:rsidP="00540C70" w:rsidRDefault="00540C70" w14:paraId="417A5988" w14:textId="77777777">
      <w:pPr>
        <w:rPr>
          <w:rFonts w:ascii="Cambria Math" w:hAnsi="Cambria Math"/>
          <w:sz w:val="18"/>
          <w:szCs w:val="18"/>
        </w:rPr>
      </w:pPr>
      <w:r w:rsidRPr="00540C70">
        <w:rPr>
          <w:rFonts w:ascii="Cambria Math" w:hAnsi="Cambria Math"/>
          <w:sz w:val="18"/>
          <w:szCs w:val="18"/>
        </w:rPr>
        <w:t xml:space="preserve"> sw $t0, 240($k0)</w:t>
      </w:r>
    </w:p>
    <w:p w:rsidR="00715B3A" w:rsidP="00715B3A" w:rsidRDefault="00540C70" w14:paraId="538867B8" w14:textId="0DC9877B">
      <w:pPr>
        <w:rPr>
          <w:rFonts w:ascii="Cambria Math" w:hAnsi="Cambria Math"/>
          <w:szCs w:val="28"/>
        </w:rPr>
      </w:pPr>
      <w:r w:rsidRPr="00540C70">
        <w:rPr>
          <w:rFonts w:ascii="Cambria Math" w:hAnsi="Cambria Math"/>
          <w:sz w:val="18"/>
          <w:szCs w:val="18"/>
        </w:rPr>
        <w:t xml:space="preserve"> sw $t0, 248($k0)</w:t>
      </w:r>
    </w:p>
    <w:p w:rsidR="00715B3A" w:rsidP="00715B3A" w:rsidRDefault="00715B3A" w14:paraId="1D4137E5" w14:textId="134B941E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Results on console:</w:t>
      </w:r>
    </w:p>
    <w:p w:rsidR="00715B3A" w:rsidP="00715B3A" w:rsidRDefault="00A942BF" w14:paraId="5CE8AC78" w14:textId="29A04F61">
      <w:pPr>
        <w:rPr>
          <w:rFonts w:ascii="Cambria Math" w:hAnsi="Cambria Math"/>
          <w:szCs w:val="28"/>
        </w:rPr>
      </w:pPr>
      <w:r>
        <w:rPr>
          <w:noProof/>
        </w:rPr>
        <w:lastRenderedPageBreak/>
        <w:drawing>
          <wp:inline distT="0" distB="0" distL="0" distR="0" wp14:anchorId="780D8FAA" wp14:editId="30164848">
            <wp:extent cx="5760720" cy="3240405"/>
            <wp:effectExtent l="0" t="0" r="0" b="0"/>
            <wp:docPr id="1470721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215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6B39" w:rsidR="00A70F66" w:rsidP="00A70F66" w:rsidRDefault="00A70F66" w14:paraId="7533DCA7" w14:textId="1EF66A8D">
      <w:pPr>
        <w:rPr>
          <w:rFonts w:ascii="Cambria Math" w:hAnsi="Cambria Math"/>
          <w:sz w:val="40"/>
          <w:szCs w:val="40"/>
          <w:u w:val="single"/>
        </w:rPr>
      </w:pPr>
      <w:r w:rsidRPr="006E6B39">
        <w:rPr>
          <w:rFonts w:ascii="Cambria Math" w:hAnsi="Cambria Math"/>
          <w:sz w:val="40"/>
          <w:szCs w:val="40"/>
          <w:u w:val="single"/>
        </w:rPr>
        <w:t xml:space="preserve">Assignment </w:t>
      </w:r>
      <w:r>
        <w:rPr>
          <w:rFonts w:ascii="Cambria Math" w:hAnsi="Cambria Math"/>
          <w:sz w:val="40"/>
          <w:szCs w:val="40"/>
          <w:u w:val="single"/>
        </w:rPr>
        <w:t>5</w:t>
      </w:r>
    </w:p>
    <w:p w:rsidRPr="00013C76" w:rsidR="00A70F66" w:rsidP="00013C76" w:rsidRDefault="00A70F66" w14:paraId="0F777799" w14:textId="77777777">
      <w:pPr>
        <w:rPr>
          <w:rFonts w:ascii="Cambria Math" w:hAnsi="Cambria Math"/>
          <w:szCs w:val="28"/>
        </w:rPr>
      </w:pPr>
    </w:p>
    <w:p w:rsidRPr="00282136" w:rsidR="00013C76" w:rsidP="00013C76" w:rsidRDefault="00013C76" w14:paraId="6F10C50D" w14:textId="18ADA51A">
      <w:pPr>
        <w:rPr>
          <w:rFonts w:ascii="Cambria Math" w:hAnsi="Cambria Math"/>
          <w:szCs w:val="28"/>
        </w:rPr>
      </w:pPr>
      <w:r w:rsidRPr="00013C76">
        <w:rPr>
          <w:rFonts w:ascii="Cambria Math" w:hAnsi="Cambria Math"/>
          <w:szCs w:val="28"/>
        </w:rPr>
        <w:tab/>
      </w:r>
    </w:p>
    <w:p w:rsidRPr="006E6B39" w:rsidR="00165E99" w:rsidRDefault="00165E99" w14:paraId="5E0C0264" w14:textId="77777777">
      <w:pPr>
        <w:rPr>
          <w:rFonts w:ascii="Cambria Math" w:hAnsi="Cambria Math"/>
          <w:szCs w:val="28"/>
        </w:rPr>
      </w:pPr>
    </w:p>
    <w:sectPr w:rsidRPr="006E6B39" w:rsidR="00165E99" w:rsidSect="007A25AE">
      <w:pgSz w:w="11907" w:h="16840" w:orient="portrait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7F4D"/>
    <w:multiLevelType w:val="hybridMultilevel"/>
    <w:tmpl w:val="7486D7C6"/>
    <w:lvl w:ilvl="0" w:tplc="3ECEF9B0">
      <w:numFmt w:val="bullet"/>
      <w:lvlText w:val="-"/>
      <w:lvlJc w:val="left"/>
      <w:pPr>
        <w:ind w:left="810" w:hanging="360"/>
      </w:pPr>
      <w:rPr>
        <w:rFonts w:hint="default" w:ascii="Cambria Math" w:hAnsi="Cambria Math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" w15:restartNumberingAfterBreak="0">
    <w:nsid w:val="1C55252C"/>
    <w:multiLevelType w:val="hybridMultilevel"/>
    <w:tmpl w:val="CACEFEB6"/>
    <w:lvl w:ilvl="0" w:tplc="DAE2C316">
      <w:numFmt w:val="bullet"/>
      <w:lvlText w:val="-"/>
      <w:lvlJc w:val="left"/>
      <w:pPr>
        <w:ind w:left="720" w:hanging="360"/>
      </w:pPr>
      <w:rPr>
        <w:rFonts w:hint="default" w:ascii="Cambria Math" w:hAnsi="Cambria Math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F38EC9"/>
    <w:multiLevelType w:val="hybridMultilevel"/>
    <w:tmpl w:val="0CA0AB00"/>
    <w:lvl w:ilvl="0" w:tplc="A0E8642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B2655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F250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5635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7AA9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0098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9692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1ECC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0213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FF7716"/>
    <w:multiLevelType w:val="hybridMultilevel"/>
    <w:tmpl w:val="88AEEC00"/>
    <w:lvl w:ilvl="0" w:tplc="227EC4BA">
      <w:numFmt w:val="bullet"/>
      <w:lvlText w:val="-"/>
      <w:lvlJc w:val="left"/>
      <w:pPr>
        <w:ind w:left="720" w:hanging="360"/>
      </w:pPr>
      <w:rPr>
        <w:rFonts w:hint="default" w:ascii="Cambria Math" w:hAnsi="Cambria Math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36B4201"/>
    <w:multiLevelType w:val="hybridMultilevel"/>
    <w:tmpl w:val="983E222C"/>
    <w:lvl w:ilvl="0" w:tplc="C59696FA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88364263">
    <w:abstractNumId w:val="2"/>
  </w:num>
  <w:num w:numId="2" w16cid:durableId="1729760860">
    <w:abstractNumId w:val="3"/>
  </w:num>
  <w:num w:numId="3" w16cid:durableId="62531229">
    <w:abstractNumId w:val="0"/>
  </w:num>
  <w:num w:numId="4" w16cid:durableId="1260480874">
    <w:abstractNumId w:val="4"/>
  </w:num>
  <w:num w:numId="5" w16cid:durableId="717707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trackRevisions w:val="false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39"/>
    <w:rsid w:val="00002C38"/>
    <w:rsid w:val="00013C76"/>
    <w:rsid w:val="00014E8A"/>
    <w:rsid w:val="00020632"/>
    <w:rsid w:val="0003190A"/>
    <w:rsid w:val="00040165"/>
    <w:rsid w:val="0004055B"/>
    <w:rsid w:val="00055AD1"/>
    <w:rsid w:val="00056D15"/>
    <w:rsid w:val="00067D25"/>
    <w:rsid w:val="00080B60"/>
    <w:rsid w:val="00086F72"/>
    <w:rsid w:val="000931F5"/>
    <w:rsid w:val="0009642C"/>
    <w:rsid w:val="000A079E"/>
    <w:rsid w:val="000A0CC0"/>
    <w:rsid w:val="000A33A7"/>
    <w:rsid w:val="000B15FD"/>
    <w:rsid w:val="000B6BC7"/>
    <w:rsid w:val="000C017F"/>
    <w:rsid w:val="000C1732"/>
    <w:rsid w:val="000D5B98"/>
    <w:rsid w:val="000E7A58"/>
    <w:rsid w:val="000F5257"/>
    <w:rsid w:val="001026B8"/>
    <w:rsid w:val="001037C3"/>
    <w:rsid w:val="00105F4C"/>
    <w:rsid w:val="00127563"/>
    <w:rsid w:val="001361C5"/>
    <w:rsid w:val="00137156"/>
    <w:rsid w:val="00147F1B"/>
    <w:rsid w:val="001627A6"/>
    <w:rsid w:val="0016476E"/>
    <w:rsid w:val="00165E99"/>
    <w:rsid w:val="00167F97"/>
    <w:rsid w:val="00172F07"/>
    <w:rsid w:val="00176941"/>
    <w:rsid w:val="00176A12"/>
    <w:rsid w:val="00176AE0"/>
    <w:rsid w:val="00181399"/>
    <w:rsid w:val="001947DE"/>
    <w:rsid w:val="001C6073"/>
    <w:rsid w:val="001D1721"/>
    <w:rsid w:val="001E2845"/>
    <w:rsid w:val="001E796A"/>
    <w:rsid w:val="001F4302"/>
    <w:rsid w:val="001F6A77"/>
    <w:rsid w:val="00206BEC"/>
    <w:rsid w:val="002111A3"/>
    <w:rsid w:val="002308B4"/>
    <w:rsid w:val="00230E22"/>
    <w:rsid w:val="00232637"/>
    <w:rsid w:val="00234370"/>
    <w:rsid w:val="00240DE2"/>
    <w:rsid w:val="00241D54"/>
    <w:rsid w:val="002514CD"/>
    <w:rsid w:val="0025416D"/>
    <w:rsid w:val="00255D5D"/>
    <w:rsid w:val="002613D8"/>
    <w:rsid w:val="002649F4"/>
    <w:rsid w:val="00282136"/>
    <w:rsid w:val="0029133F"/>
    <w:rsid w:val="00293974"/>
    <w:rsid w:val="002A338D"/>
    <w:rsid w:val="002C1EC7"/>
    <w:rsid w:val="002D0981"/>
    <w:rsid w:val="003068BB"/>
    <w:rsid w:val="0031184A"/>
    <w:rsid w:val="003159E2"/>
    <w:rsid w:val="003207C0"/>
    <w:rsid w:val="003443D6"/>
    <w:rsid w:val="00344550"/>
    <w:rsid w:val="0035694D"/>
    <w:rsid w:val="003645B9"/>
    <w:rsid w:val="00383DBF"/>
    <w:rsid w:val="00386674"/>
    <w:rsid w:val="003937B9"/>
    <w:rsid w:val="00394F1E"/>
    <w:rsid w:val="003D14A8"/>
    <w:rsid w:val="003D72FD"/>
    <w:rsid w:val="003F5E59"/>
    <w:rsid w:val="004010DC"/>
    <w:rsid w:val="004040D9"/>
    <w:rsid w:val="00420DBE"/>
    <w:rsid w:val="00445FC3"/>
    <w:rsid w:val="00450207"/>
    <w:rsid w:val="00452328"/>
    <w:rsid w:val="004534AC"/>
    <w:rsid w:val="004563E4"/>
    <w:rsid w:val="0046564A"/>
    <w:rsid w:val="0047523A"/>
    <w:rsid w:val="00487AFC"/>
    <w:rsid w:val="004A25A9"/>
    <w:rsid w:val="004B5CBF"/>
    <w:rsid w:val="004C4957"/>
    <w:rsid w:val="004E00A8"/>
    <w:rsid w:val="004E0532"/>
    <w:rsid w:val="00505223"/>
    <w:rsid w:val="00506852"/>
    <w:rsid w:val="0051169F"/>
    <w:rsid w:val="00522AD3"/>
    <w:rsid w:val="0053074C"/>
    <w:rsid w:val="00533875"/>
    <w:rsid w:val="00540C70"/>
    <w:rsid w:val="005456E2"/>
    <w:rsid w:val="00545C42"/>
    <w:rsid w:val="00547A8D"/>
    <w:rsid w:val="0056519A"/>
    <w:rsid w:val="00566A61"/>
    <w:rsid w:val="00580717"/>
    <w:rsid w:val="005811AC"/>
    <w:rsid w:val="00590EDE"/>
    <w:rsid w:val="00596889"/>
    <w:rsid w:val="005A6B11"/>
    <w:rsid w:val="005B5D5D"/>
    <w:rsid w:val="005C750A"/>
    <w:rsid w:val="005D3A2C"/>
    <w:rsid w:val="005E7D65"/>
    <w:rsid w:val="005F3D28"/>
    <w:rsid w:val="00610740"/>
    <w:rsid w:val="00614C4F"/>
    <w:rsid w:val="00616008"/>
    <w:rsid w:val="00621F06"/>
    <w:rsid w:val="0062700C"/>
    <w:rsid w:val="00630944"/>
    <w:rsid w:val="0064257F"/>
    <w:rsid w:val="00650BEC"/>
    <w:rsid w:val="00660AEA"/>
    <w:rsid w:val="00662FA7"/>
    <w:rsid w:val="00674771"/>
    <w:rsid w:val="00676927"/>
    <w:rsid w:val="006772C1"/>
    <w:rsid w:val="006802F7"/>
    <w:rsid w:val="006930C8"/>
    <w:rsid w:val="00697FA9"/>
    <w:rsid w:val="006A0003"/>
    <w:rsid w:val="006A6199"/>
    <w:rsid w:val="006B38E0"/>
    <w:rsid w:val="006B3CD4"/>
    <w:rsid w:val="006B5087"/>
    <w:rsid w:val="006B680B"/>
    <w:rsid w:val="006D0692"/>
    <w:rsid w:val="006D13AA"/>
    <w:rsid w:val="006D4843"/>
    <w:rsid w:val="006E5B92"/>
    <w:rsid w:val="006E6B39"/>
    <w:rsid w:val="006F0E60"/>
    <w:rsid w:val="00714220"/>
    <w:rsid w:val="00715B3A"/>
    <w:rsid w:val="00716365"/>
    <w:rsid w:val="007239E8"/>
    <w:rsid w:val="0073296C"/>
    <w:rsid w:val="00736E3F"/>
    <w:rsid w:val="007475EF"/>
    <w:rsid w:val="00766841"/>
    <w:rsid w:val="00775830"/>
    <w:rsid w:val="00783181"/>
    <w:rsid w:val="00785607"/>
    <w:rsid w:val="00786C15"/>
    <w:rsid w:val="00786DC5"/>
    <w:rsid w:val="00790449"/>
    <w:rsid w:val="007A25AE"/>
    <w:rsid w:val="007A2ECC"/>
    <w:rsid w:val="007B2B4B"/>
    <w:rsid w:val="007B3DA7"/>
    <w:rsid w:val="007B761F"/>
    <w:rsid w:val="007C62D6"/>
    <w:rsid w:val="007C677F"/>
    <w:rsid w:val="007D498C"/>
    <w:rsid w:val="007E78EB"/>
    <w:rsid w:val="007F03E1"/>
    <w:rsid w:val="007F0B0F"/>
    <w:rsid w:val="0080463A"/>
    <w:rsid w:val="0080772F"/>
    <w:rsid w:val="00814CD0"/>
    <w:rsid w:val="00823973"/>
    <w:rsid w:val="00840EB8"/>
    <w:rsid w:val="008555E5"/>
    <w:rsid w:val="00867C4D"/>
    <w:rsid w:val="0087606D"/>
    <w:rsid w:val="00883F36"/>
    <w:rsid w:val="00892057"/>
    <w:rsid w:val="00894FC6"/>
    <w:rsid w:val="008A454D"/>
    <w:rsid w:val="008A8D32"/>
    <w:rsid w:val="008B4F76"/>
    <w:rsid w:val="008D6734"/>
    <w:rsid w:val="008F28AE"/>
    <w:rsid w:val="0091304D"/>
    <w:rsid w:val="009324B7"/>
    <w:rsid w:val="00933908"/>
    <w:rsid w:val="00946E95"/>
    <w:rsid w:val="00955899"/>
    <w:rsid w:val="00962C72"/>
    <w:rsid w:val="00962D25"/>
    <w:rsid w:val="00963943"/>
    <w:rsid w:val="009745F0"/>
    <w:rsid w:val="0097732F"/>
    <w:rsid w:val="00980C1D"/>
    <w:rsid w:val="00983BD7"/>
    <w:rsid w:val="00986C21"/>
    <w:rsid w:val="00994D25"/>
    <w:rsid w:val="009A4C4E"/>
    <w:rsid w:val="009C53AF"/>
    <w:rsid w:val="009C6F1E"/>
    <w:rsid w:val="009C7255"/>
    <w:rsid w:val="009D4886"/>
    <w:rsid w:val="009D68CF"/>
    <w:rsid w:val="00A00D08"/>
    <w:rsid w:val="00A02F34"/>
    <w:rsid w:val="00A120FC"/>
    <w:rsid w:val="00A129FB"/>
    <w:rsid w:val="00A12D5F"/>
    <w:rsid w:val="00A23598"/>
    <w:rsid w:val="00A34345"/>
    <w:rsid w:val="00A367D9"/>
    <w:rsid w:val="00A36B22"/>
    <w:rsid w:val="00A453D2"/>
    <w:rsid w:val="00A469EC"/>
    <w:rsid w:val="00A561B6"/>
    <w:rsid w:val="00A633E2"/>
    <w:rsid w:val="00A66550"/>
    <w:rsid w:val="00A707AE"/>
    <w:rsid w:val="00A70F66"/>
    <w:rsid w:val="00A75DDB"/>
    <w:rsid w:val="00A81CD5"/>
    <w:rsid w:val="00A8636D"/>
    <w:rsid w:val="00A878B7"/>
    <w:rsid w:val="00A94292"/>
    <w:rsid w:val="00A942BF"/>
    <w:rsid w:val="00AA0AAE"/>
    <w:rsid w:val="00AA133D"/>
    <w:rsid w:val="00AB0DAA"/>
    <w:rsid w:val="00AB380C"/>
    <w:rsid w:val="00AB477E"/>
    <w:rsid w:val="00AB69B2"/>
    <w:rsid w:val="00AD2BBF"/>
    <w:rsid w:val="00AE4BB8"/>
    <w:rsid w:val="00B00CF3"/>
    <w:rsid w:val="00B01F50"/>
    <w:rsid w:val="00B12C06"/>
    <w:rsid w:val="00B1556C"/>
    <w:rsid w:val="00B367C8"/>
    <w:rsid w:val="00B43508"/>
    <w:rsid w:val="00B64704"/>
    <w:rsid w:val="00B7604F"/>
    <w:rsid w:val="00B9745D"/>
    <w:rsid w:val="00BA7260"/>
    <w:rsid w:val="00BA788B"/>
    <w:rsid w:val="00BB3F4A"/>
    <w:rsid w:val="00BD0327"/>
    <w:rsid w:val="00BD0BBF"/>
    <w:rsid w:val="00BD1CFD"/>
    <w:rsid w:val="00BE4216"/>
    <w:rsid w:val="00BE523C"/>
    <w:rsid w:val="00BE78DF"/>
    <w:rsid w:val="00BF4259"/>
    <w:rsid w:val="00BF5EDF"/>
    <w:rsid w:val="00BF79D6"/>
    <w:rsid w:val="00C051A2"/>
    <w:rsid w:val="00C062CC"/>
    <w:rsid w:val="00C10767"/>
    <w:rsid w:val="00C14A75"/>
    <w:rsid w:val="00C23BC7"/>
    <w:rsid w:val="00C460FE"/>
    <w:rsid w:val="00C50FAC"/>
    <w:rsid w:val="00C74EA7"/>
    <w:rsid w:val="00C77FE3"/>
    <w:rsid w:val="00C812E9"/>
    <w:rsid w:val="00C965A9"/>
    <w:rsid w:val="00C96FAD"/>
    <w:rsid w:val="00CA1EF9"/>
    <w:rsid w:val="00CB4320"/>
    <w:rsid w:val="00CC1C36"/>
    <w:rsid w:val="00CF1012"/>
    <w:rsid w:val="00CF76E9"/>
    <w:rsid w:val="00D01A37"/>
    <w:rsid w:val="00D157A9"/>
    <w:rsid w:val="00D26E29"/>
    <w:rsid w:val="00D27AB6"/>
    <w:rsid w:val="00D41082"/>
    <w:rsid w:val="00D42804"/>
    <w:rsid w:val="00D435CD"/>
    <w:rsid w:val="00D47383"/>
    <w:rsid w:val="00D479FC"/>
    <w:rsid w:val="00D51DF7"/>
    <w:rsid w:val="00D55A0A"/>
    <w:rsid w:val="00D60A80"/>
    <w:rsid w:val="00D6388E"/>
    <w:rsid w:val="00D661EB"/>
    <w:rsid w:val="00D74665"/>
    <w:rsid w:val="00D750A1"/>
    <w:rsid w:val="00D80B0C"/>
    <w:rsid w:val="00D80D14"/>
    <w:rsid w:val="00D81186"/>
    <w:rsid w:val="00D8270E"/>
    <w:rsid w:val="00D833E0"/>
    <w:rsid w:val="00DB011D"/>
    <w:rsid w:val="00DB34C7"/>
    <w:rsid w:val="00DC270D"/>
    <w:rsid w:val="00DF1549"/>
    <w:rsid w:val="00DF381A"/>
    <w:rsid w:val="00E151DE"/>
    <w:rsid w:val="00E335F3"/>
    <w:rsid w:val="00E431A4"/>
    <w:rsid w:val="00E55029"/>
    <w:rsid w:val="00E61078"/>
    <w:rsid w:val="00E7248E"/>
    <w:rsid w:val="00E82BB7"/>
    <w:rsid w:val="00E83C5E"/>
    <w:rsid w:val="00E87806"/>
    <w:rsid w:val="00E87C13"/>
    <w:rsid w:val="00E944CC"/>
    <w:rsid w:val="00EA40AA"/>
    <w:rsid w:val="00EB00B9"/>
    <w:rsid w:val="00EB634A"/>
    <w:rsid w:val="00EC3310"/>
    <w:rsid w:val="00EC5CC7"/>
    <w:rsid w:val="00ED23F7"/>
    <w:rsid w:val="00ED34A5"/>
    <w:rsid w:val="00EE00C4"/>
    <w:rsid w:val="00EE61AF"/>
    <w:rsid w:val="00EF7985"/>
    <w:rsid w:val="00F162A3"/>
    <w:rsid w:val="00F30FDC"/>
    <w:rsid w:val="00F37D51"/>
    <w:rsid w:val="00F41D37"/>
    <w:rsid w:val="00F45B0C"/>
    <w:rsid w:val="00F54FC3"/>
    <w:rsid w:val="00F56F28"/>
    <w:rsid w:val="00F579F6"/>
    <w:rsid w:val="00F64FA5"/>
    <w:rsid w:val="00F822EC"/>
    <w:rsid w:val="00F84481"/>
    <w:rsid w:val="00FB0049"/>
    <w:rsid w:val="00FB50B0"/>
    <w:rsid w:val="00FC1FEE"/>
    <w:rsid w:val="00FD4EAD"/>
    <w:rsid w:val="00FF3FF9"/>
    <w:rsid w:val="00FF6CF5"/>
    <w:rsid w:val="021863EF"/>
    <w:rsid w:val="0345F9B1"/>
    <w:rsid w:val="04B5F0E7"/>
    <w:rsid w:val="06DAAFBE"/>
    <w:rsid w:val="0701BC3C"/>
    <w:rsid w:val="0AC75318"/>
    <w:rsid w:val="0CA7DA6F"/>
    <w:rsid w:val="13002B5F"/>
    <w:rsid w:val="13E29C6C"/>
    <w:rsid w:val="14A1A728"/>
    <w:rsid w:val="14B2EC54"/>
    <w:rsid w:val="1A6FEA45"/>
    <w:rsid w:val="1C407665"/>
    <w:rsid w:val="1EDB2199"/>
    <w:rsid w:val="2554359B"/>
    <w:rsid w:val="28E5313A"/>
    <w:rsid w:val="2DA3ECC4"/>
    <w:rsid w:val="314C1220"/>
    <w:rsid w:val="333C0E74"/>
    <w:rsid w:val="351BA6D4"/>
    <w:rsid w:val="3669C972"/>
    <w:rsid w:val="372E93D4"/>
    <w:rsid w:val="392C4440"/>
    <w:rsid w:val="3C1EB2A1"/>
    <w:rsid w:val="436AE3E6"/>
    <w:rsid w:val="44313F98"/>
    <w:rsid w:val="45C89D35"/>
    <w:rsid w:val="45CD0FF9"/>
    <w:rsid w:val="46022CD7"/>
    <w:rsid w:val="4625F238"/>
    <w:rsid w:val="496FFA82"/>
    <w:rsid w:val="4E84F303"/>
    <w:rsid w:val="4F820A6D"/>
    <w:rsid w:val="50303E91"/>
    <w:rsid w:val="53AD2074"/>
    <w:rsid w:val="568BF0AB"/>
    <w:rsid w:val="57F10F03"/>
    <w:rsid w:val="5BC1EA1D"/>
    <w:rsid w:val="5C4C0A45"/>
    <w:rsid w:val="5F8D90CB"/>
    <w:rsid w:val="670F08E3"/>
    <w:rsid w:val="701B85BC"/>
    <w:rsid w:val="70D2A1B0"/>
    <w:rsid w:val="771F4125"/>
    <w:rsid w:val="77D6A47F"/>
    <w:rsid w:val="787F7B4C"/>
    <w:rsid w:val="78EE39CB"/>
    <w:rsid w:val="7A1B4BAD"/>
    <w:rsid w:val="7A78BAB5"/>
    <w:rsid w:val="7EEEB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D11E"/>
  <w15:chartTrackingRefBased/>
  <w15:docId w15:val="{DD9160E2-C216-4F3F-B4AA-BA054289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Theme="minorEastAsia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22DF59F215E444B0986826E67F87E2" ma:contentTypeVersion="4" ma:contentTypeDescription="Create a new document." ma:contentTypeScope="" ma:versionID="6f0b1bab5a3a692a9bd73cd0885672a8">
  <xsd:schema xmlns:xsd="http://www.w3.org/2001/XMLSchema" xmlns:xs="http://www.w3.org/2001/XMLSchema" xmlns:p="http://schemas.microsoft.com/office/2006/metadata/properties" xmlns:ns2="5ce1ecfa-1d77-41a4-9012-67022d197358" targetNamespace="http://schemas.microsoft.com/office/2006/metadata/properties" ma:root="true" ma:fieldsID="b6bf5be7b97bc8a70e51312cafe89cdc" ns2:_="">
    <xsd:import namespace="5ce1ecfa-1d77-41a4-9012-67022d1973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1ecfa-1d77-41a4-9012-67022d197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F9FB6D-D9AE-432D-8D53-F765355E95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7AD525-8EB3-4FB1-BC7D-93E93193D748}"/>
</file>

<file path=customXml/itemProps3.xml><?xml version="1.0" encoding="utf-8"?>
<ds:datastoreItem xmlns:ds="http://schemas.openxmlformats.org/officeDocument/2006/customXml" ds:itemID="{CDE37365-F384-4523-964C-09EB28982D6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Gia Huy 20215060</dc:creator>
  <cp:keywords/>
  <dc:description/>
  <cp:lastModifiedBy>Dang Quang Huy 20225853</cp:lastModifiedBy>
  <cp:revision>333</cp:revision>
  <cp:lastPrinted>2023-11-01T01:34:00Z</cp:lastPrinted>
  <dcterms:created xsi:type="dcterms:W3CDTF">2023-09-27T00:30:00Z</dcterms:created>
  <dcterms:modified xsi:type="dcterms:W3CDTF">2024-02-28T00:32:03Z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0x0101001C22DF59F215E444B0986826E67F87E2</vt:lpwstr>
  </property>
</Properties>
</file>